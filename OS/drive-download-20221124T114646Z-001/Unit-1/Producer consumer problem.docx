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32B9" w:rsidRPr="007332B9" w:rsidRDefault="007332B9" w:rsidP="007332B9">
      <w:pPr>
        <w:spacing w:after="125" w:line="240" w:lineRule="auto"/>
        <w:rPr>
          <w:rFonts w:ascii="Arial" w:eastAsia="Times New Roman" w:hAnsi="Arial" w:cs="Arial"/>
          <w:color w:val="333333"/>
          <w:sz w:val="20"/>
          <w:szCs w:val="20"/>
        </w:rPr>
      </w:pPr>
      <w:r>
        <w:rPr>
          <w:rFonts w:ascii="Arial" w:eastAsia="Times New Roman" w:hAnsi="Arial" w:cs="Arial"/>
          <w:b/>
          <w:bCs/>
          <w:color w:val="333333"/>
          <w:sz w:val="20"/>
          <w:szCs w:val="20"/>
        </w:rPr>
        <w:t>P</w:t>
      </w:r>
      <w:r w:rsidRPr="007332B9">
        <w:rPr>
          <w:rFonts w:ascii="Arial" w:eastAsia="Times New Roman" w:hAnsi="Arial" w:cs="Arial"/>
          <w:b/>
          <w:bCs/>
          <w:color w:val="333333"/>
          <w:sz w:val="20"/>
          <w:szCs w:val="20"/>
        </w:rPr>
        <w:t xml:space="preserve">roducer consumer </w:t>
      </w:r>
      <w:proofErr w:type="gramStart"/>
      <w:r w:rsidRPr="007332B9">
        <w:rPr>
          <w:rFonts w:ascii="Arial" w:eastAsia="Times New Roman" w:hAnsi="Arial" w:cs="Arial"/>
          <w:b/>
          <w:bCs/>
          <w:color w:val="333333"/>
          <w:sz w:val="20"/>
          <w:szCs w:val="20"/>
        </w:rPr>
        <w:t>problem</w:t>
      </w:r>
      <w:r w:rsidRPr="007332B9">
        <w:rPr>
          <w:rFonts w:ascii="Arial" w:eastAsia="Times New Roman" w:hAnsi="Arial" w:cs="Arial"/>
          <w:color w:val="333333"/>
          <w:sz w:val="20"/>
          <w:szCs w:val="20"/>
        </w:rPr>
        <w:t>,</w:t>
      </w:r>
      <w:proofErr w:type="gramEnd"/>
      <w:r w:rsidRPr="007332B9">
        <w:rPr>
          <w:rFonts w:ascii="Arial" w:eastAsia="Times New Roman" w:hAnsi="Arial" w:cs="Arial"/>
          <w:color w:val="333333"/>
          <w:sz w:val="20"/>
          <w:szCs w:val="20"/>
        </w:rPr>
        <w:t xml:space="preserve"> is one of the classic problems of synchronization. Let's start by understanding the problem here, before moving on to the solution and program code.</w:t>
      </w:r>
    </w:p>
    <w:p w:rsidR="007332B9" w:rsidRPr="007332B9" w:rsidRDefault="007332B9" w:rsidP="007332B9">
      <w:pPr>
        <w:spacing w:before="250" w:after="125" w:line="240" w:lineRule="auto"/>
        <w:outlineLvl w:val="2"/>
        <w:rPr>
          <w:rFonts w:ascii="Helvetica" w:eastAsia="Times New Roman" w:hAnsi="Helvetica" w:cs="Helvetica"/>
          <w:color w:val="333333"/>
          <w:sz w:val="30"/>
          <w:szCs w:val="30"/>
        </w:rPr>
      </w:pPr>
      <w:r w:rsidRPr="007332B9">
        <w:rPr>
          <w:rFonts w:ascii="Helvetica" w:eastAsia="Times New Roman" w:hAnsi="Helvetica" w:cs="Helvetica"/>
          <w:color w:val="333333"/>
          <w:sz w:val="30"/>
          <w:szCs w:val="30"/>
        </w:rPr>
        <w:t>What is the Problem Statement?</w:t>
      </w:r>
    </w:p>
    <w:p w:rsidR="007332B9" w:rsidRPr="007332B9" w:rsidRDefault="007332B9" w:rsidP="007332B9">
      <w:pPr>
        <w:spacing w:after="125" w:line="240" w:lineRule="auto"/>
        <w:rPr>
          <w:rFonts w:ascii="Arial" w:eastAsia="Times New Roman" w:hAnsi="Arial" w:cs="Arial"/>
          <w:color w:val="333333"/>
          <w:sz w:val="20"/>
          <w:szCs w:val="20"/>
        </w:rPr>
      </w:pPr>
      <w:r w:rsidRPr="007332B9">
        <w:rPr>
          <w:rFonts w:ascii="Arial" w:eastAsia="Times New Roman" w:hAnsi="Arial" w:cs="Arial"/>
          <w:color w:val="333333"/>
          <w:sz w:val="20"/>
          <w:szCs w:val="20"/>
        </w:rPr>
        <w:t>There is a buffer of </w:t>
      </w:r>
      <w:r w:rsidRPr="007332B9">
        <w:rPr>
          <w:rFonts w:ascii="Consolas" w:eastAsia="Times New Roman" w:hAnsi="Consolas" w:cs="Consolas"/>
          <w:color w:val="C7254E"/>
          <w:sz w:val="18"/>
        </w:rPr>
        <w:t>n</w:t>
      </w:r>
      <w:r w:rsidRPr="007332B9">
        <w:rPr>
          <w:rFonts w:ascii="Arial" w:eastAsia="Times New Roman" w:hAnsi="Arial" w:cs="Arial"/>
          <w:color w:val="333333"/>
          <w:sz w:val="20"/>
          <w:szCs w:val="20"/>
        </w:rPr>
        <w:t> slots and each slot is capable of storing one unit of data. There are two processes running, namely, </w:t>
      </w:r>
      <w:r w:rsidRPr="007332B9">
        <w:rPr>
          <w:rFonts w:ascii="Arial" w:eastAsia="Times New Roman" w:hAnsi="Arial" w:cs="Arial"/>
          <w:b/>
          <w:bCs/>
          <w:color w:val="333333"/>
          <w:sz w:val="20"/>
          <w:szCs w:val="20"/>
        </w:rPr>
        <w:t>producer</w:t>
      </w:r>
      <w:r w:rsidRPr="007332B9">
        <w:rPr>
          <w:rFonts w:ascii="Arial" w:eastAsia="Times New Roman" w:hAnsi="Arial" w:cs="Arial"/>
          <w:color w:val="333333"/>
          <w:sz w:val="20"/>
          <w:szCs w:val="20"/>
        </w:rPr>
        <w:t> and </w:t>
      </w:r>
      <w:r w:rsidRPr="007332B9">
        <w:rPr>
          <w:rFonts w:ascii="Arial" w:eastAsia="Times New Roman" w:hAnsi="Arial" w:cs="Arial"/>
          <w:b/>
          <w:bCs/>
          <w:color w:val="333333"/>
          <w:sz w:val="20"/>
          <w:szCs w:val="20"/>
        </w:rPr>
        <w:t>consumer</w:t>
      </w:r>
      <w:r w:rsidRPr="007332B9">
        <w:rPr>
          <w:rFonts w:ascii="Arial" w:eastAsia="Times New Roman" w:hAnsi="Arial" w:cs="Arial"/>
          <w:color w:val="333333"/>
          <w:sz w:val="20"/>
          <w:szCs w:val="20"/>
        </w:rPr>
        <w:t>, which are operating on the buffer.</w:t>
      </w:r>
    </w:p>
    <w:p w:rsidR="007332B9" w:rsidRPr="007332B9" w:rsidRDefault="007332B9" w:rsidP="007332B9">
      <w:pPr>
        <w:spacing w:after="125" w:line="240" w:lineRule="auto"/>
        <w:rPr>
          <w:rFonts w:ascii="Arial" w:eastAsia="Times New Roman" w:hAnsi="Arial" w:cs="Arial"/>
          <w:color w:val="333333"/>
          <w:sz w:val="20"/>
          <w:szCs w:val="20"/>
        </w:rPr>
      </w:pPr>
      <w:r>
        <w:rPr>
          <w:rFonts w:ascii="Arial" w:eastAsia="Times New Roman" w:hAnsi="Arial" w:cs="Arial"/>
          <w:noProof/>
          <w:color w:val="333333"/>
          <w:sz w:val="20"/>
          <w:szCs w:val="20"/>
        </w:rPr>
        <w:drawing>
          <wp:inline distT="0" distB="0" distL="0" distR="0">
            <wp:extent cx="6019165" cy="2584450"/>
            <wp:effectExtent l="19050" t="0" r="635" b="0"/>
            <wp:docPr id="2" name="Picture 2" descr="Bounded Buffer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unded Buffer Problem"/>
                    <pic:cNvPicPr>
                      <a:picLocks noChangeAspect="1" noChangeArrowheads="1"/>
                    </pic:cNvPicPr>
                  </pic:nvPicPr>
                  <pic:blipFill>
                    <a:blip r:embed="rId5"/>
                    <a:srcRect/>
                    <a:stretch>
                      <a:fillRect/>
                    </a:stretch>
                  </pic:blipFill>
                  <pic:spPr bwMode="auto">
                    <a:xfrm>
                      <a:off x="0" y="0"/>
                      <a:ext cx="6019165" cy="2584450"/>
                    </a:xfrm>
                    <a:prstGeom prst="rect">
                      <a:avLst/>
                    </a:prstGeom>
                    <a:noFill/>
                    <a:ln w="9525">
                      <a:noFill/>
                      <a:miter lim="800000"/>
                      <a:headEnd/>
                      <a:tailEnd/>
                    </a:ln>
                  </pic:spPr>
                </pic:pic>
              </a:graphicData>
            </a:graphic>
          </wp:inline>
        </w:drawing>
      </w:r>
    </w:p>
    <w:p w:rsidR="007332B9" w:rsidRPr="007332B9" w:rsidRDefault="007332B9" w:rsidP="007332B9">
      <w:pPr>
        <w:spacing w:after="125" w:line="240" w:lineRule="auto"/>
        <w:rPr>
          <w:rFonts w:ascii="Arial" w:eastAsia="Times New Roman" w:hAnsi="Arial" w:cs="Arial"/>
          <w:color w:val="333333"/>
          <w:sz w:val="20"/>
          <w:szCs w:val="20"/>
        </w:rPr>
      </w:pPr>
      <w:r w:rsidRPr="007332B9">
        <w:rPr>
          <w:rFonts w:ascii="Arial" w:eastAsia="Times New Roman" w:hAnsi="Arial" w:cs="Arial"/>
          <w:b/>
          <w:bCs/>
          <w:color w:val="333333"/>
          <w:sz w:val="20"/>
          <w:szCs w:val="20"/>
        </w:rPr>
        <w:t>Bounded Buffer Problem</w:t>
      </w:r>
    </w:p>
    <w:p w:rsidR="007332B9" w:rsidRPr="007332B9" w:rsidRDefault="007332B9" w:rsidP="007332B9">
      <w:pPr>
        <w:spacing w:after="0" w:line="240" w:lineRule="auto"/>
        <w:rPr>
          <w:rFonts w:ascii="Times New Roman" w:eastAsia="Times New Roman" w:hAnsi="Times New Roman" w:cs="Times New Roman"/>
          <w:sz w:val="24"/>
          <w:szCs w:val="24"/>
        </w:rPr>
      </w:pPr>
    </w:p>
    <w:p w:rsidR="007332B9" w:rsidRPr="007332B9" w:rsidRDefault="007332B9" w:rsidP="007332B9">
      <w:pPr>
        <w:spacing w:after="125" w:line="240" w:lineRule="auto"/>
        <w:rPr>
          <w:rFonts w:ascii="Arial" w:eastAsia="Times New Roman" w:hAnsi="Arial" w:cs="Arial"/>
          <w:color w:val="333333"/>
          <w:sz w:val="20"/>
          <w:szCs w:val="20"/>
        </w:rPr>
      </w:pPr>
      <w:r w:rsidRPr="007332B9">
        <w:rPr>
          <w:rFonts w:ascii="Arial" w:eastAsia="Times New Roman" w:hAnsi="Arial" w:cs="Arial"/>
          <w:color w:val="333333"/>
          <w:sz w:val="20"/>
          <w:szCs w:val="20"/>
        </w:rPr>
        <w:t>A producer tries to insert data into an empty slot of the buffer. A consumer tries to remove data from a filled slot in the buffer. As you might have guessed by now, those two processes won't produce the expected output if they are being executed concurrently.</w:t>
      </w:r>
    </w:p>
    <w:p w:rsidR="007332B9" w:rsidRPr="007332B9" w:rsidRDefault="007332B9" w:rsidP="007332B9">
      <w:pPr>
        <w:spacing w:after="125" w:line="240" w:lineRule="auto"/>
        <w:rPr>
          <w:rFonts w:ascii="Arial" w:eastAsia="Times New Roman" w:hAnsi="Arial" w:cs="Arial"/>
          <w:color w:val="333333"/>
          <w:sz w:val="20"/>
          <w:szCs w:val="20"/>
        </w:rPr>
      </w:pPr>
      <w:r w:rsidRPr="007332B9">
        <w:rPr>
          <w:rFonts w:ascii="Arial" w:eastAsia="Times New Roman" w:hAnsi="Arial" w:cs="Arial"/>
          <w:color w:val="333333"/>
          <w:sz w:val="20"/>
          <w:szCs w:val="20"/>
        </w:rPr>
        <w:t>There needs to be a way to make the producer and consumer work in an independent manner.</w:t>
      </w:r>
    </w:p>
    <w:p w:rsidR="007332B9" w:rsidRPr="007332B9" w:rsidRDefault="007332B9" w:rsidP="007332B9">
      <w:pPr>
        <w:spacing w:before="250" w:after="125" w:line="240" w:lineRule="auto"/>
        <w:outlineLvl w:val="1"/>
        <w:rPr>
          <w:rFonts w:ascii="Helvetica" w:eastAsia="Times New Roman" w:hAnsi="Helvetica" w:cs="Helvetica"/>
          <w:color w:val="333333"/>
          <w:sz w:val="38"/>
          <w:szCs w:val="38"/>
        </w:rPr>
      </w:pPr>
      <w:r w:rsidRPr="007332B9">
        <w:rPr>
          <w:rFonts w:ascii="Helvetica" w:eastAsia="Times New Roman" w:hAnsi="Helvetica" w:cs="Helvetica"/>
          <w:color w:val="333333"/>
          <w:sz w:val="38"/>
          <w:szCs w:val="38"/>
        </w:rPr>
        <w:t>Here's a Solution</w:t>
      </w:r>
    </w:p>
    <w:p w:rsidR="007332B9" w:rsidRPr="007332B9" w:rsidRDefault="007332B9" w:rsidP="007332B9">
      <w:pPr>
        <w:spacing w:after="125" w:line="240" w:lineRule="auto"/>
        <w:rPr>
          <w:rFonts w:ascii="Arial" w:eastAsia="Times New Roman" w:hAnsi="Arial" w:cs="Arial"/>
          <w:color w:val="333333"/>
          <w:sz w:val="20"/>
          <w:szCs w:val="20"/>
        </w:rPr>
      </w:pPr>
      <w:r w:rsidRPr="007332B9">
        <w:rPr>
          <w:rFonts w:ascii="Arial" w:eastAsia="Times New Roman" w:hAnsi="Arial" w:cs="Arial"/>
          <w:color w:val="333333"/>
          <w:sz w:val="20"/>
          <w:szCs w:val="20"/>
        </w:rPr>
        <w:t>One solution of this problem is to use semaphores. The semaphores which will be used here are:</w:t>
      </w:r>
    </w:p>
    <w:p w:rsidR="007332B9" w:rsidRPr="007332B9" w:rsidRDefault="007332B9" w:rsidP="007332B9">
      <w:pPr>
        <w:numPr>
          <w:ilvl w:val="0"/>
          <w:numId w:val="1"/>
        </w:numPr>
        <w:spacing w:before="100" w:beforeAutospacing="1" w:after="100" w:afterAutospacing="1" w:line="376" w:lineRule="atLeast"/>
        <w:rPr>
          <w:rFonts w:ascii="Arial" w:eastAsia="Times New Roman" w:hAnsi="Arial" w:cs="Arial"/>
          <w:color w:val="333333"/>
          <w:sz w:val="20"/>
          <w:szCs w:val="20"/>
        </w:rPr>
      </w:pPr>
      <w:proofErr w:type="gramStart"/>
      <w:r w:rsidRPr="007332B9">
        <w:rPr>
          <w:rFonts w:ascii="Consolas" w:eastAsia="Times New Roman" w:hAnsi="Consolas" w:cs="Consolas"/>
          <w:color w:val="C7254E"/>
          <w:sz w:val="18"/>
        </w:rPr>
        <w:t>m</w:t>
      </w:r>
      <w:proofErr w:type="gramEnd"/>
      <w:r w:rsidRPr="007332B9">
        <w:rPr>
          <w:rFonts w:ascii="Arial" w:eastAsia="Times New Roman" w:hAnsi="Arial" w:cs="Arial"/>
          <w:color w:val="333333"/>
          <w:sz w:val="20"/>
          <w:szCs w:val="20"/>
        </w:rPr>
        <w:t>, a </w:t>
      </w:r>
      <w:r w:rsidRPr="007332B9">
        <w:rPr>
          <w:rFonts w:ascii="Arial" w:eastAsia="Times New Roman" w:hAnsi="Arial" w:cs="Arial"/>
          <w:b/>
          <w:bCs/>
          <w:color w:val="333333"/>
          <w:sz w:val="20"/>
          <w:szCs w:val="20"/>
        </w:rPr>
        <w:t>binary semaphore</w:t>
      </w:r>
      <w:r w:rsidRPr="007332B9">
        <w:rPr>
          <w:rFonts w:ascii="Arial" w:eastAsia="Times New Roman" w:hAnsi="Arial" w:cs="Arial"/>
          <w:color w:val="333333"/>
          <w:sz w:val="20"/>
          <w:szCs w:val="20"/>
        </w:rPr>
        <w:t> which is used to acquire and release the lock.</w:t>
      </w:r>
    </w:p>
    <w:p w:rsidR="007332B9" w:rsidRPr="007332B9" w:rsidRDefault="007332B9" w:rsidP="007332B9">
      <w:pPr>
        <w:numPr>
          <w:ilvl w:val="0"/>
          <w:numId w:val="1"/>
        </w:numPr>
        <w:spacing w:before="100" w:beforeAutospacing="1" w:after="100" w:afterAutospacing="1" w:line="376" w:lineRule="atLeast"/>
        <w:rPr>
          <w:rFonts w:ascii="Arial" w:eastAsia="Times New Roman" w:hAnsi="Arial" w:cs="Arial"/>
          <w:color w:val="333333"/>
          <w:sz w:val="20"/>
          <w:szCs w:val="20"/>
        </w:rPr>
      </w:pPr>
      <w:proofErr w:type="gramStart"/>
      <w:r w:rsidRPr="007332B9">
        <w:rPr>
          <w:rFonts w:ascii="Consolas" w:eastAsia="Times New Roman" w:hAnsi="Consolas" w:cs="Consolas"/>
          <w:color w:val="C7254E"/>
          <w:sz w:val="18"/>
        </w:rPr>
        <w:t>empty</w:t>
      </w:r>
      <w:proofErr w:type="gramEnd"/>
      <w:r w:rsidRPr="007332B9">
        <w:rPr>
          <w:rFonts w:ascii="Arial" w:eastAsia="Times New Roman" w:hAnsi="Arial" w:cs="Arial"/>
          <w:color w:val="333333"/>
          <w:sz w:val="20"/>
          <w:szCs w:val="20"/>
        </w:rPr>
        <w:t>, a </w:t>
      </w:r>
      <w:r w:rsidRPr="007332B9">
        <w:rPr>
          <w:rFonts w:ascii="Arial" w:eastAsia="Times New Roman" w:hAnsi="Arial" w:cs="Arial"/>
          <w:b/>
          <w:bCs/>
          <w:color w:val="333333"/>
          <w:sz w:val="20"/>
          <w:szCs w:val="20"/>
        </w:rPr>
        <w:t>counting semaphore</w:t>
      </w:r>
      <w:r w:rsidRPr="007332B9">
        <w:rPr>
          <w:rFonts w:ascii="Arial" w:eastAsia="Times New Roman" w:hAnsi="Arial" w:cs="Arial"/>
          <w:color w:val="333333"/>
          <w:sz w:val="20"/>
          <w:szCs w:val="20"/>
        </w:rPr>
        <w:t> whose initial value is the number of slots in the buffer, since, initially all slots are empty.</w:t>
      </w:r>
    </w:p>
    <w:p w:rsidR="007332B9" w:rsidRPr="007332B9" w:rsidRDefault="007332B9" w:rsidP="007332B9">
      <w:pPr>
        <w:numPr>
          <w:ilvl w:val="0"/>
          <w:numId w:val="1"/>
        </w:numPr>
        <w:spacing w:before="100" w:beforeAutospacing="1" w:after="100" w:afterAutospacing="1" w:line="376" w:lineRule="atLeast"/>
        <w:rPr>
          <w:rFonts w:ascii="Arial" w:eastAsia="Times New Roman" w:hAnsi="Arial" w:cs="Arial"/>
          <w:color w:val="333333"/>
          <w:sz w:val="20"/>
          <w:szCs w:val="20"/>
        </w:rPr>
      </w:pPr>
      <w:proofErr w:type="gramStart"/>
      <w:r w:rsidRPr="007332B9">
        <w:rPr>
          <w:rFonts w:ascii="Consolas" w:eastAsia="Times New Roman" w:hAnsi="Consolas" w:cs="Consolas"/>
          <w:color w:val="C7254E"/>
          <w:sz w:val="18"/>
        </w:rPr>
        <w:t>full</w:t>
      </w:r>
      <w:proofErr w:type="gramEnd"/>
      <w:r w:rsidRPr="007332B9">
        <w:rPr>
          <w:rFonts w:ascii="Arial" w:eastAsia="Times New Roman" w:hAnsi="Arial" w:cs="Arial"/>
          <w:color w:val="333333"/>
          <w:sz w:val="20"/>
          <w:szCs w:val="20"/>
        </w:rPr>
        <w:t>, a </w:t>
      </w:r>
      <w:r w:rsidRPr="007332B9">
        <w:rPr>
          <w:rFonts w:ascii="Arial" w:eastAsia="Times New Roman" w:hAnsi="Arial" w:cs="Arial"/>
          <w:b/>
          <w:bCs/>
          <w:color w:val="333333"/>
          <w:sz w:val="20"/>
          <w:szCs w:val="20"/>
        </w:rPr>
        <w:t>counting semaphore</w:t>
      </w:r>
      <w:r w:rsidRPr="007332B9">
        <w:rPr>
          <w:rFonts w:ascii="Arial" w:eastAsia="Times New Roman" w:hAnsi="Arial" w:cs="Arial"/>
          <w:color w:val="333333"/>
          <w:sz w:val="20"/>
          <w:szCs w:val="20"/>
        </w:rPr>
        <w:t> whose initial value is </w:t>
      </w:r>
      <w:r w:rsidRPr="007332B9">
        <w:rPr>
          <w:rFonts w:ascii="Consolas" w:eastAsia="Times New Roman" w:hAnsi="Consolas" w:cs="Consolas"/>
          <w:color w:val="C7254E"/>
          <w:sz w:val="18"/>
        </w:rPr>
        <w:t>0</w:t>
      </w:r>
      <w:r w:rsidRPr="007332B9">
        <w:rPr>
          <w:rFonts w:ascii="Arial" w:eastAsia="Times New Roman" w:hAnsi="Arial" w:cs="Arial"/>
          <w:color w:val="333333"/>
          <w:sz w:val="20"/>
          <w:szCs w:val="20"/>
        </w:rPr>
        <w:t>.</w:t>
      </w:r>
    </w:p>
    <w:p w:rsidR="007332B9" w:rsidRPr="007332B9" w:rsidRDefault="007332B9" w:rsidP="007332B9">
      <w:pPr>
        <w:spacing w:after="125" w:line="240" w:lineRule="auto"/>
        <w:rPr>
          <w:ins w:id="0" w:author="Unknown"/>
          <w:rFonts w:ascii="Arial" w:eastAsia="Times New Roman" w:hAnsi="Arial" w:cs="Arial"/>
          <w:color w:val="333333"/>
          <w:sz w:val="20"/>
          <w:szCs w:val="20"/>
        </w:rPr>
      </w:pPr>
      <w:r w:rsidRPr="007332B9">
        <w:rPr>
          <w:rFonts w:ascii="Arial" w:eastAsia="Times New Roman" w:hAnsi="Arial" w:cs="Arial"/>
          <w:color w:val="333333"/>
          <w:sz w:val="20"/>
          <w:szCs w:val="20"/>
        </w:rPr>
        <w:t>At any instant, the current value of empty represents the number of empty slots in the buffer and full represents the number of occupied slots in the buffer.</w:t>
      </w:r>
    </w:p>
    <w:p w:rsidR="007332B9" w:rsidRPr="007332B9" w:rsidRDefault="007332B9" w:rsidP="007332B9">
      <w:pPr>
        <w:spacing w:before="250" w:after="125" w:line="240" w:lineRule="auto"/>
        <w:outlineLvl w:val="1"/>
        <w:rPr>
          <w:ins w:id="1" w:author="Unknown"/>
          <w:rFonts w:ascii="Helvetica" w:eastAsia="Times New Roman" w:hAnsi="Helvetica" w:cs="Helvetica"/>
          <w:color w:val="333333"/>
          <w:sz w:val="38"/>
          <w:szCs w:val="38"/>
        </w:rPr>
      </w:pPr>
      <w:ins w:id="2" w:author="Unknown">
        <w:r w:rsidRPr="007332B9">
          <w:rPr>
            <w:rFonts w:ascii="Helvetica" w:eastAsia="Times New Roman" w:hAnsi="Helvetica" w:cs="Helvetica"/>
            <w:color w:val="333333"/>
            <w:sz w:val="38"/>
            <w:szCs w:val="38"/>
          </w:rPr>
          <w:t>The Producer Operation</w:t>
        </w:r>
      </w:ins>
    </w:p>
    <w:p w:rsidR="007332B9" w:rsidRPr="007332B9" w:rsidRDefault="007332B9" w:rsidP="007332B9">
      <w:pPr>
        <w:spacing w:after="125" w:line="240" w:lineRule="auto"/>
        <w:rPr>
          <w:ins w:id="3" w:author="Unknown"/>
          <w:rFonts w:ascii="Arial" w:eastAsia="Times New Roman" w:hAnsi="Arial" w:cs="Arial"/>
          <w:color w:val="333333"/>
          <w:sz w:val="20"/>
          <w:szCs w:val="20"/>
        </w:rPr>
      </w:pPr>
      <w:ins w:id="4" w:author="Unknown">
        <w:r w:rsidRPr="007332B9">
          <w:rPr>
            <w:rFonts w:ascii="Arial" w:eastAsia="Times New Roman" w:hAnsi="Arial" w:cs="Arial"/>
            <w:color w:val="333333"/>
            <w:sz w:val="20"/>
            <w:szCs w:val="20"/>
          </w:rPr>
          <w:t xml:space="preserve">The </w:t>
        </w:r>
        <w:proofErr w:type="spellStart"/>
        <w:r w:rsidRPr="007332B9">
          <w:rPr>
            <w:rFonts w:ascii="Arial" w:eastAsia="Times New Roman" w:hAnsi="Arial" w:cs="Arial"/>
            <w:color w:val="333333"/>
            <w:sz w:val="20"/>
            <w:szCs w:val="20"/>
          </w:rPr>
          <w:t>pseudocode</w:t>
        </w:r>
        <w:proofErr w:type="spellEnd"/>
        <w:r w:rsidRPr="007332B9">
          <w:rPr>
            <w:rFonts w:ascii="Arial" w:eastAsia="Times New Roman" w:hAnsi="Arial" w:cs="Arial"/>
            <w:color w:val="333333"/>
            <w:sz w:val="20"/>
            <w:szCs w:val="20"/>
          </w:rPr>
          <w:t xml:space="preserve"> of the producer function looks like this:</w:t>
        </w:r>
      </w:ins>
    </w:p>
    <w:p w:rsidR="007332B9" w:rsidRPr="007332B9" w:rsidRDefault="007332B9" w:rsidP="007332B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5" w:author="Unknown"/>
          <w:rFonts w:ascii="Consolas" w:eastAsia="Times New Roman" w:hAnsi="Consolas" w:cs="Consolas"/>
          <w:sz w:val="20"/>
        </w:rPr>
      </w:pPr>
      <w:proofErr w:type="gramStart"/>
      <w:ins w:id="6" w:author="Unknown">
        <w:r w:rsidRPr="007332B9">
          <w:rPr>
            <w:rFonts w:ascii="Consolas" w:eastAsia="Times New Roman" w:hAnsi="Consolas" w:cs="Consolas"/>
            <w:sz w:val="20"/>
            <w:szCs w:val="20"/>
          </w:rPr>
          <w:t>do</w:t>
        </w:r>
        <w:proofErr w:type="gramEnd"/>
        <w:r w:rsidRPr="007332B9">
          <w:rPr>
            <w:rFonts w:ascii="Consolas" w:eastAsia="Times New Roman" w:hAnsi="Consolas" w:cs="Consolas"/>
            <w:sz w:val="20"/>
          </w:rPr>
          <w:t xml:space="preserve"> </w:t>
        </w:r>
      </w:ins>
    </w:p>
    <w:p w:rsidR="007332B9" w:rsidRPr="007332B9" w:rsidRDefault="007332B9" w:rsidP="007332B9">
      <w:pPr>
        <w:shd w:val="clear" w:color="auto" w:fill="1E2A37"/>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7" w:author="Unknown"/>
          <w:rFonts w:ascii="Consolas" w:eastAsia="Times New Roman" w:hAnsi="Consolas" w:cs="Consolas"/>
          <w:sz w:val="20"/>
        </w:rPr>
      </w:pPr>
      <w:ins w:id="8" w:author="Unknown">
        <w:r w:rsidRPr="007332B9">
          <w:rPr>
            <w:rFonts w:ascii="Consolas" w:eastAsia="Times New Roman" w:hAnsi="Consolas" w:cs="Consolas"/>
            <w:sz w:val="20"/>
            <w:szCs w:val="20"/>
          </w:rPr>
          <w:t>{</w:t>
        </w:r>
      </w:ins>
      <w:r>
        <w:rPr>
          <w:rFonts w:ascii="Consolas" w:eastAsia="Times New Roman" w:hAnsi="Consolas" w:cs="Consolas"/>
          <w:sz w:val="20"/>
          <w:szCs w:val="20"/>
        </w:rPr>
        <w:tab/>
      </w:r>
    </w:p>
    <w:p w:rsidR="007332B9" w:rsidRPr="007332B9" w:rsidRDefault="007332B9" w:rsidP="007332B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9" w:author="Unknown"/>
          <w:rFonts w:ascii="Consolas" w:eastAsia="Times New Roman" w:hAnsi="Consolas" w:cs="Consolas"/>
          <w:sz w:val="20"/>
        </w:rPr>
      </w:pPr>
      <w:ins w:id="10" w:author="Unknown">
        <w:r w:rsidRPr="007332B9">
          <w:rPr>
            <w:rFonts w:ascii="Consolas" w:eastAsia="Times New Roman" w:hAnsi="Consolas" w:cs="Consolas"/>
            <w:sz w:val="20"/>
          </w:rPr>
          <w:lastRenderedPageBreak/>
          <w:t xml:space="preserve">    </w:t>
        </w:r>
        <w:r w:rsidRPr="007332B9">
          <w:rPr>
            <w:rFonts w:ascii="Consolas" w:eastAsia="Times New Roman" w:hAnsi="Consolas" w:cs="Consolas"/>
            <w:sz w:val="20"/>
            <w:szCs w:val="20"/>
          </w:rPr>
          <w:t>// wait until empty &gt; 0 and then decrement 'empty'</w:t>
        </w:r>
      </w:ins>
    </w:p>
    <w:p w:rsidR="007332B9" w:rsidRPr="007332B9" w:rsidRDefault="007332B9" w:rsidP="007332B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1" w:author="Unknown"/>
          <w:rFonts w:ascii="Consolas" w:eastAsia="Times New Roman" w:hAnsi="Consolas" w:cs="Consolas"/>
          <w:sz w:val="20"/>
        </w:rPr>
      </w:pPr>
      <w:ins w:id="12" w:author="Unknown">
        <w:r w:rsidRPr="007332B9">
          <w:rPr>
            <w:rFonts w:ascii="Consolas" w:eastAsia="Times New Roman" w:hAnsi="Consolas" w:cs="Consolas"/>
            <w:sz w:val="20"/>
          </w:rPr>
          <w:t xml:space="preserve">    </w:t>
        </w:r>
        <w:proofErr w:type="gramStart"/>
        <w:r w:rsidRPr="007332B9">
          <w:rPr>
            <w:rFonts w:ascii="Consolas" w:eastAsia="Times New Roman" w:hAnsi="Consolas" w:cs="Consolas"/>
            <w:sz w:val="20"/>
            <w:szCs w:val="20"/>
          </w:rPr>
          <w:t>wait(</w:t>
        </w:r>
        <w:proofErr w:type="gramEnd"/>
        <w:r w:rsidRPr="007332B9">
          <w:rPr>
            <w:rFonts w:ascii="Consolas" w:eastAsia="Times New Roman" w:hAnsi="Consolas" w:cs="Consolas"/>
            <w:sz w:val="20"/>
          </w:rPr>
          <w:t>empty</w:t>
        </w:r>
        <w:r w:rsidRPr="007332B9">
          <w:rPr>
            <w:rFonts w:ascii="Consolas" w:eastAsia="Times New Roman" w:hAnsi="Consolas" w:cs="Consolas"/>
            <w:sz w:val="20"/>
            <w:szCs w:val="20"/>
          </w:rPr>
          <w:t>);</w:t>
        </w:r>
        <w:r w:rsidRPr="007332B9">
          <w:rPr>
            <w:rFonts w:ascii="Consolas" w:eastAsia="Times New Roman" w:hAnsi="Consolas" w:cs="Consolas"/>
            <w:sz w:val="20"/>
          </w:rPr>
          <w:t xml:space="preserve">   </w:t>
        </w:r>
      </w:ins>
    </w:p>
    <w:p w:rsidR="007332B9" w:rsidRPr="007332B9" w:rsidRDefault="007332B9" w:rsidP="007332B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3" w:author="Unknown"/>
          <w:rFonts w:ascii="Consolas" w:eastAsia="Times New Roman" w:hAnsi="Consolas" w:cs="Consolas"/>
          <w:sz w:val="20"/>
        </w:rPr>
      </w:pPr>
      <w:ins w:id="14" w:author="Unknown">
        <w:r w:rsidRPr="007332B9">
          <w:rPr>
            <w:rFonts w:ascii="Consolas" w:eastAsia="Times New Roman" w:hAnsi="Consolas" w:cs="Consolas"/>
            <w:sz w:val="20"/>
          </w:rPr>
          <w:t xml:space="preserve">    </w:t>
        </w:r>
        <w:r w:rsidRPr="007332B9">
          <w:rPr>
            <w:rFonts w:ascii="Consolas" w:eastAsia="Times New Roman" w:hAnsi="Consolas" w:cs="Consolas"/>
            <w:sz w:val="20"/>
            <w:szCs w:val="20"/>
          </w:rPr>
          <w:t>// acquire lock</w:t>
        </w:r>
      </w:ins>
    </w:p>
    <w:p w:rsidR="007332B9" w:rsidRPr="007332B9" w:rsidRDefault="007332B9" w:rsidP="007332B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5" w:author="Unknown"/>
          <w:rFonts w:ascii="Consolas" w:eastAsia="Times New Roman" w:hAnsi="Consolas" w:cs="Consolas"/>
          <w:sz w:val="20"/>
        </w:rPr>
      </w:pPr>
      <w:ins w:id="16" w:author="Unknown">
        <w:r w:rsidRPr="007332B9">
          <w:rPr>
            <w:rFonts w:ascii="Consolas" w:eastAsia="Times New Roman" w:hAnsi="Consolas" w:cs="Consolas"/>
            <w:sz w:val="20"/>
          </w:rPr>
          <w:t xml:space="preserve">    </w:t>
        </w:r>
        <w:proofErr w:type="gramStart"/>
        <w:r w:rsidRPr="007332B9">
          <w:rPr>
            <w:rFonts w:ascii="Consolas" w:eastAsia="Times New Roman" w:hAnsi="Consolas" w:cs="Consolas"/>
            <w:sz w:val="20"/>
            <w:szCs w:val="20"/>
          </w:rPr>
          <w:t>wait(</w:t>
        </w:r>
        <w:proofErr w:type="spellStart"/>
        <w:proofErr w:type="gramEnd"/>
        <w:r w:rsidRPr="007332B9">
          <w:rPr>
            <w:rFonts w:ascii="Consolas" w:eastAsia="Times New Roman" w:hAnsi="Consolas" w:cs="Consolas"/>
            <w:sz w:val="20"/>
          </w:rPr>
          <w:t>mutex</w:t>
        </w:r>
        <w:proofErr w:type="spellEnd"/>
        <w:r w:rsidRPr="007332B9">
          <w:rPr>
            <w:rFonts w:ascii="Consolas" w:eastAsia="Times New Roman" w:hAnsi="Consolas" w:cs="Consolas"/>
            <w:sz w:val="20"/>
            <w:szCs w:val="20"/>
          </w:rPr>
          <w:t>);</w:t>
        </w:r>
        <w:r w:rsidRPr="007332B9">
          <w:rPr>
            <w:rFonts w:ascii="Consolas" w:eastAsia="Times New Roman" w:hAnsi="Consolas" w:cs="Consolas"/>
            <w:sz w:val="20"/>
          </w:rPr>
          <w:t xml:space="preserve">  </w:t>
        </w:r>
      </w:ins>
    </w:p>
    <w:p w:rsidR="007332B9" w:rsidRPr="007332B9" w:rsidRDefault="007332B9" w:rsidP="007332B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7" w:author="Unknown"/>
          <w:rFonts w:ascii="Consolas" w:eastAsia="Times New Roman" w:hAnsi="Consolas" w:cs="Consolas"/>
          <w:sz w:val="20"/>
        </w:rPr>
      </w:pPr>
      <w:ins w:id="18" w:author="Unknown">
        <w:r w:rsidRPr="007332B9">
          <w:rPr>
            <w:rFonts w:ascii="Consolas" w:eastAsia="Times New Roman" w:hAnsi="Consolas" w:cs="Consolas"/>
            <w:sz w:val="20"/>
          </w:rPr>
          <w:t xml:space="preserve">       </w:t>
        </w:r>
        <w:r w:rsidRPr="007332B9">
          <w:rPr>
            <w:rFonts w:ascii="Consolas" w:eastAsia="Times New Roman" w:hAnsi="Consolas" w:cs="Consolas"/>
            <w:sz w:val="20"/>
            <w:szCs w:val="20"/>
          </w:rPr>
          <w:t>/* perform the insert operation in a slot */</w:t>
        </w:r>
      </w:ins>
    </w:p>
    <w:p w:rsidR="007332B9" w:rsidRPr="007332B9" w:rsidRDefault="007332B9" w:rsidP="007332B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9" w:author="Unknown"/>
          <w:rFonts w:ascii="Consolas" w:eastAsia="Times New Roman" w:hAnsi="Consolas" w:cs="Consolas"/>
          <w:sz w:val="20"/>
        </w:rPr>
      </w:pPr>
      <w:ins w:id="20" w:author="Unknown">
        <w:r w:rsidRPr="007332B9">
          <w:rPr>
            <w:rFonts w:ascii="Consolas" w:eastAsia="Times New Roman" w:hAnsi="Consolas" w:cs="Consolas"/>
            <w:sz w:val="20"/>
          </w:rPr>
          <w:t xml:space="preserve">       </w:t>
        </w:r>
        <w:r w:rsidRPr="007332B9">
          <w:rPr>
            <w:rFonts w:ascii="Consolas" w:eastAsia="Times New Roman" w:hAnsi="Consolas" w:cs="Consolas"/>
            <w:sz w:val="20"/>
            <w:szCs w:val="20"/>
          </w:rPr>
          <w:t>// release lock</w:t>
        </w:r>
      </w:ins>
    </w:p>
    <w:p w:rsidR="007332B9" w:rsidRPr="007332B9" w:rsidRDefault="007332B9" w:rsidP="007332B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21" w:author="Unknown"/>
          <w:rFonts w:ascii="Consolas" w:eastAsia="Times New Roman" w:hAnsi="Consolas" w:cs="Consolas"/>
          <w:sz w:val="20"/>
        </w:rPr>
      </w:pPr>
      <w:ins w:id="22" w:author="Unknown">
        <w:r w:rsidRPr="007332B9">
          <w:rPr>
            <w:rFonts w:ascii="Consolas" w:eastAsia="Times New Roman" w:hAnsi="Consolas" w:cs="Consolas"/>
            <w:sz w:val="20"/>
          </w:rPr>
          <w:t xml:space="preserve">    </w:t>
        </w:r>
        <w:proofErr w:type="gramStart"/>
        <w:r w:rsidRPr="007332B9">
          <w:rPr>
            <w:rFonts w:ascii="Consolas" w:eastAsia="Times New Roman" w:hAnsi="Consolas" w:cs="Consolas"/>
            <w:sz w:val="20"/>
            <w:szCs w:val="20"/>
          </w:rPr>
          <w:t>signal(</w:t>
        </w:r>
        <w:proofErr w:type="spellStart"/>
        <w:proofErr w:type="gramEnd"/>
        <w:r w:rsidRPr="007332B9">
          <w:rPr>
            <w:rFonts w:ascii="Consolas" w:eastAsia="Times New Roman" w:hAnsi="Consolas" w:cs="Consolas"/>
            <w:sz w:val="20"/>
          </w:rPr>
          <w:t>mutex</w:t>
        </w:r>
        <w:proofErr w:type="spellEnd"/>
        <w:r w:rsidRPr="007332B9">
          <w:rPr>
            <w:rFonts w:ascii="Consolas" w:eastAsia="Times New Roman" w:hAnsi="Consolas" w:cs="Consolas"/>
            <w:sz w:val="20"/>
            <w:szCs w:val="20"/>
          </w:rPr>
          <w:t>);</w:t>
        </w:r>
        <w:r w:rsidRPr="007332B9">
          <w:rPr>
            <w:rFonts w:ascii="Consolas" w:eastAsia="Times New Roman" w:hAnsi="Consolas" w:cs="Consolas"/>
            <w:sz w:val="20"/>
          </w:rPr>
          <w:t xml:space="preserve">  </w:t>
        </w:r>
      </w:ins>
    </w:p>
    <w:p w:rsidR="007332B9" w:rsidRPr="007332B9" w:rsidRDefault="007332B9" w:rsidP="007332B9">
      <w:pPr>
        <w:shd w:val="clear" w:color="auto" w:fill="1E2A37"/>
        <w:tabs>
          <w:tab w:val="left" w:pos="916"/>
          <w:tab w:val="left" w:pos="1832"/>
          <w:tab w:val="left" w:pos="4580"/>
          <w:tab w:val="center" w:pos="46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23" w:author="Unknown"/>
          <w:rFonts w:ascii="Consolas" w:eastAsia="Times New Roman" w:hAnsi="Consolas" w:cs="Consolas"/>
          <w:sz w:val="20"/>
        </w:rPr>
      </w:pPr>
      <w:ins w:id="24" w:author="Unknown">
        <w:r w:rsidRPr="007332B9">
          <w:rPr>
            <w:rFonts w:ascii="Consolas" w:eastAsia="Times New Roman" w:hAnsi="Consolas" w:cs="Consolas"/>
            <w:sz w:val="20"/>
          </w:rPr>
          <w:t xml:space="preserve">    </w:t>
        </w:r>
        <w:r w:rsidRPr="007332B9">
          <w:rPr>
            <w:rFonts w:ascii="Consolas" w:eastAsia="Times New Roman" w:hAnsi="Consolas" w:cs="Consolas"/>
            <w:sz w:val="20"/>
            <w:szCs w:val="20"/>
          </w:rPr>
          <w:t>// increment 'full'</w:t>
        </w:r>
      </w:ins>
      <w:r>
        <w:rPr>
          <w:rFonts w:ascii="Consolas" w:eastAsia="Times New Roman" w:hAnsi="Consolas" w:cs="Consolas"/>
          <w:sz w:val="20"/>
          <w:szCs w:val="20"/>
        </w:rPr>
        <w:tab/>
      </w:r>
      <w:r>
        <w:rPr>
          <w:rFonts w:ascii="Consolas" w:eastAsia="Times New Roman" w:hAnsi="Consolas" w:cs="Consolas"/>
          <w:sz w:val="20"/>
          <w:szCs w:val="20"/>
        </w:rPr>
        <w:tab/>
      </w:r>
    </w:p>
    <w:p w:rsidR="007332B9" w:rsidRPr="007332B9" w:rsidRDefault="007332B9" w:rsidP="007332B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25" w:author="Unknown"/>
          <w:rFonts w:ascii="Consolas" w:eastAsia="Times New Roman" w:hAnsi="Consolas" w:cs="Consolas"/>
          <w:sz w:val="20"/>
        </w:rPr>
      </w:pPr>
      <w:ins w:id="26" w:author="Unknown">
        <w:r w:rsidRPr="007332B9">
          <w:rPr>
            <w:rFonts w:ascii="Consolas" w:eastAsia="Times New Roman" w:hAnsi="Consolas" w:cs="Consolas"/>
            <w:sz w:val="20"/>
          </w:rPr>
          <w:t xml:space="preserve">    </w:t>
        </w:r>
        <w:proofErr w:type="gramStart"/>
        <w:r w:rsidRPr="007332B9">
          <w:rPr>
            <w:rFonts w:ascii="Consolas" w:eastAsia="Times New Roman" w:hAnsi="Consolas" w:cs="Consolas"/>
            <w:sz w:val="20"/>
            <w:szCs w:val="20"/>
          </w:rPr>
          <w:t>signal(</w:t>
        </w:r>
        <w:proofErr w:type="gramEnd"/>
        <w:r w:rsidRPr="007332B9">
          <w:rPr>
            <w:rFonts w:ascii="Consolas" w:eastAsia="Times New Roman" w:hAnsi="Consolas" w:cs="Consolas"/>
            <w:sz w:val="20"/>
          </w:rPr>
          <w:t>full</w:t>
        </w:r>
        <w:r w:rsidRPr="007332B9">
          <w:rPr>
            <w:rFonts w:ascii="Consolas" w:eastAsia="Times New Roman" w:hAnsi="Consolas" w:cs="Consolas"/>
            <w:sz w:val="20"/>
            <w:szCs w:val="20"/>
          </w:rPr>
          <w:t>);</w:t>
        </w:r>
        <w:r w:rsidRPr="007332B9">
          <w:rPr>
            <w:rFonts w:ascii="Consolas" w:eastAsia="Times New Roman" w:hAnsi="Consolas" w:cs="Consolas"/>
            <w:sz w:val="20"/>
          </w:rPr>
          <w:t xml:space="preserve">   </w:t>
        </w:r>
      </w:ins>
    </w:p>
    <w:p w:rsidR="007332B9" w:rsidRPr="007332B9" w:rsidRDefault="007332B9" w:rsidP="007332B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27" w:author="Unknown"/>
          <w:rFonts w:ascii="Consolas" w:eastAsia="Times New Roman" w:hAnsi="Consolas" w:cs="Consolas"/>
          <w:sz w:val="20"/>
        </w:rPr>
      </w:pPr>
      <w:ins w:id="28" w:author="Unknown">
        <w:r w:rsidRPr="007332B9">
          <w:rPr>
            <w:rFonts w:ascii="Consolas" w:eastAsia="Times New Roman" w:hAnsi="Consolas" w:cs="Consolas"/>
            <w:sz w:val="20"/>
            <w:szCs w:val="20"/>
          </w:rPr>
          <w:t>}</w:t>
        </w:r>
        <w:r w:rsidRPr="007332B9">
          <w:rPr>
            <w:rFonts w:ascii="Consolas" w:eastAsia="Times New Roman" w:hAnsi="Consolas" w:cs="Consolas"/>
            <w:sz w:val="20"/>
          </w:rPr>
          <w:t xml:space="preserve"> </w:t>
        </w:r>
      </w:ins>
    </w:p>
    <w:p w:rsidR="007332B9" w:rsidRPr="007332B9" w:rsidRDefault="007332B9" w:rsidP="007332B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29" w:author="Unknown"/>
          <w:rFonts w:ascii="Consolas" w:eastAsia="Times New Roman" w:hAnsi="Consolas" w:cs="Consolas"/>
          <w:sz w:val="16"/>
          <w:szCs w:val="16"/>
        </w:rPr>
      </w:pPr>
      <w:proofErr w:type="gramStart"/>
      <w:ins w:id="30" w:author="Unknown">
        <w:r w:rsidRPr="007332B9">
          <w:rPr>
            <w:rFonts w:ascii="Consolas" w:eastAsia="Times New Roman" w:hAnsi="Consolas" w:cs="Consolas"/>
            <w:sz w:val="20"/>
            <w:szCs w:val="20"/>
          </w:rPr>
          <w:t>while(</w:t>
        </w:r>
        <w:proofErr w:type="gramEnd"/>
        <w:r w:rsidRPr="007332B9">
          <w:rPr>
            <w:rFonts w:ascii="Consolas" w:eastAsia="Times New Roman" w:hAnsi="Consolas" w:cs="Consolas"/>
            <w:sz w:val="20"/>
          </w:rPr>
          <w:t>TRUE</w:t>
        </w:r>
        <w:r w:rsidRPr="007332B9">
          <w:rPr>
            <w:rFonts w:ascii="Consolas" w:eastAsia="Times New Roman" w:hAnsi="Consolas" w:cs="Consolas"/>
            <w:sz w:val="20"/>
            <w:szCs w:val="20"/>
          </w:rPr>
          <w:t>)</w:t>
        </w:r>
      </w:ins>
    </w:p>
    <w:p w:rsidR="007332B9" w:rsidRPr="007332B9" w:rsidRDefault="007332B9" w:rsidP="007332B9">
      <w:pPr>
        <w:numPr>
          <w:ilvl w:val="0"/>
          <w:numId w:val="2"/>
        </w:numPr>
        <w:spacing w:before="100" w:beforeAutospacing="1" w:after="100" w:afterAutospacing="1" w:line="376" w:lineRule="atLeast"/>
        <w:rPr>
          <w:ins w:id="31" w:author="Unknown"/>
          <w:rFonts w:ascii="Arial" w:eastAsia="Times New Roman" w:hAnsi="Arial" w:cs="Arial"/>
          <w:color w:val="333333"/>
          <w:sz w:val="20"/>
          <w:szCs w:val="20"/>
        </w:rPr>
      </w:pPr>
      <w:ins w:id="32" w:author="Unknown">
        <w:r w:rsidRPr="007332B9">
          <w:rPr>
            <w:rFonts w:ascii="Arial" w:eastAsia="Times New Roman" w:hAnsi="Arial" w:cs="Arial"/>
            <w:color w:val="333333"/>
            <w:sz w:val="20"/>
            <w:szCs w:val="20"/>
          </w:rPr>
          <w:t xml:space="preserve">Looking at the above code for a producer, we can see that a producer first waits until there is </w:t>
        </w:r>
        <w:proofErr w:type="spellStart"/>
        <w:proofErr w:type="gramStart"/>
        <w:r w:rsidRPr="007332B9">
          <w:rPr>
            <w:rFonts w:ascii="Arial" w:eastAsia="Times New Roman" w:hAnsi="Arial" w:cs="Arial"/>
            <w:color w:val="333333"/>
            <w:sz w:val="20"/>
            <w:szCs w:val="20"/>
          </w:rPr>
          <w:t>atleast</w:t>
        </w:r>
        <w:proofErr w:type="spellEnd"/>
        <w:proofErr w:type="gramEnd"/>
        <w:r w:rsidRPr="007332B9">
          <w:rPr>
            <w:rFonts w:ascii="Arial" w:eastAsia="Times New Roman" w:hAnsi="Arial" w:cs="Arial"/>
            <w:color w:val="333333"/>
            <w:sz w:val="20"/>
            <w:szCs w:val="20"/>
          </w:rPr>
          <w:t xml:space="preserve"> one empty slot.</w:t>
        </w:r>
      </w:ins>
    </w:p>
    <w:p w:rsidR="007332B9" w:rsidRPr="007332B9" w:rsidRDefault="007332B9" w:rsidP="007332B9">
      <w:pPr>
        <w:numPr>
          <w:ilvl w:val="0"/>
          <w:numId w:val="2"/>
        </w:numPr>
        <w:spacing w:before="100" w:beforeAutospacing="1" w:after="100" w:afterAutospacing="1" w:line="376" w:lineRule="atLeast"/>
        <w:rPr>
          <w:ins w:id="33" w:author="Unknown"/>
          <w:rFonts w:ascii="Arial" w:eastAsia="Times New Roman" w:hAnsi="Arial" w:cs="Arial"/>
          <w:color w:val="333333"/>
          <w:sz w:val="20"/>
          <w:szCs w:val="20"/>
        </w:rPr>
      </w:pPr>
      <w:ins w:id="34" w:author="Unknown">
        <w:r w:rsidRPr="007332B9">
          <w:rPr>
            <w:rFonts w:ascii="Arial" w:eastAsia="Times New Roman" w:hAnsi="Arial" w:cs="Arial"/>
            <w:color w:val="333333"/>
            <w:sz w:val="20"/>
            <w:szCs w:val="20"/>
          </w:rPr>
          <w:t>Then it decrements the </w:t>
        </w:r>
        <w:r w:rsidRPr="007332B9">
          <w:rPr>
            <w:rFonts w:ascii="Arial" w:eastAsia="Times New Roman" w:hAnsi="Arial" w:cs="Arial"/>
            <w:b/>
            <w:bCs/>
            <w:color w:val="333333"/>
            <w:sz w:val="20"/>
            <w:szCs w:val="20"/>
          </w:rPr>
          <w:t>empty</w:t>
        </w:r>
        <w:r w:rsidRPr="007332B9">
          <w:rPr>
            <w:rFonts w:ascii="Arial" w:eastAsia="Times New Roman" w:hAnsi="Arial" w:cs="Arial"/>
            <w:color w:val="333333"/>
            <w:sz w:val="20"/>
            <w:szCs w:val="20"/>
          </w:rPr>
          <w:t> semaphore because, there will now be one less empty slot, since the producer is going to insert data in one of those slots.</w:t>
        </w:r>
      </w:ins>
    </w:p>
    <w:p w:rsidR="007332B9" w:rsidRPr="007332B9" w:rsidRDefault="007332B9" w:rsidP="007332B9">
      <w:pPr>
        <w:numPr>
          <w:ilvl w:val="0"/>
          <w:numId w:val="2"/>
        </w:numPr>
        <w:spacing w:before="100" w:beforeAutospacing="1" w:after="100" w:afterAutospacing="1" w:line="376" w:lineRule="atLeast"/>
        <w:rPr>
          <w:ins w:id="35" w:author="Unknown"/>
          <w:rFonts w:ascii="Arial" w:eastAsia="Times New Roman" w:hAnsi="Arial" w:cs="Arial"/>
          <w:color w:val="333333"/>
          <w:sz w:val="20"/>
          <w:szCs w:val="20"/>
        </w:rPr>
      </w:pPr>
      <w:ins w:id="36" w:author="Unknown">
        <w:r w:rsidRPr="007332B9">
          <w:rPr>
            <w:rFonts w:ascii="Arial" w:eastAsia="Times New Roman" w:hAnsi="Arial" w:cs="Arial"/>
            <w:color w:val="333333"/>
            <w:sz w:val="20"/>
            <w:szCs w:val="20"/>
          </w:rPr>
          <w:t>Then, it acquires lock on the buffer, so that the consumer cannot access the buffer until producer completes its operation.</w:t>
        </w:r>
      </w:ins>
    </w:p>
    <w:p w:rsidR="007332B9" w:rsidRPr="007332B9" w:rsidRDefault="007332B9" w:rsidP="007332B9">
      <w:pPr>
        <w:numPr>
          <w:ilvl w:val="0"/>
          <w:numId w:val="2"/>
        </w:numPr>
        <w:spacing w:before="100" w:beforeAutospacing="1" w:after="100" w:afterAutospacing="1" w:line="376" w:lineRule="atLeast"/>
        <w:rPr>
          <w:ins w:id="37" w:author="Unknown"/>
          <w:rFonts w:ascii="Arial" w:eastAsia="Times New Roman" w:hAnsi="Arial" w:cs="Arial"/>
          <w:color w:val="333333"/>
          <w:sz w:val="20"/>
          <w:szCs w:val="20"/>
        </w:rPr>
      </w:pPr>
      <w:ins w:id="38" w:author="Unknown">
        <w:r w:rsidRPr="007332B9">
          <w:rPr>
            <w:rFonts w:ascii="Arial" w:eastAsia="Times New Roman" w:hAnsi="Arial" w:cs="Arial"/>
            <w:color w:val="333333"/>
            <w:sz w:val="20"/>
            <w:szCs w:val="20"/>
          </w:rPr>
          <w:t>After performing the insert operation, the lock is released and the value of </w:t>
        </w:r>
        <w:r w:rsidRPr="007332B9">
          <w:rPr>
            <w:rFonts w:ascii="Arial" w:eastAsia="Times New Roman" w:hAnsi="Arial" w:cs="Arial"/>
            <w:b/>
            <w:bCs/>
            <w:color w:val="333333"/>
            <w:sz w:val="20"/>
            <w:szCs w:val="20"/>
          </w:rPr>
          <w:t>full</w:t>
        </w:r>
        <w:r w:rsidRPr="007332B9">
          <w:rPr>
            <w:rFonts w:ascii="Arial" w:eastAsia="Times New Roman" w:hAnsi="Arial" w:cs="Arial"/>
            <w:color w:val="333333"/>
            <w:sz w:val="20"/>
            <w:szCs w:val="20"/>
          </w:rPr>
          <w:t> is incremented because the producer has just filled a slot in the buffer.</w:t>
        </w:r>
      </w:ins>
    </w:p>
    <w:p w:rsidR="007332B9" w:rsidRPr="007332B9" w:rsidRDefault="007332B9" w:rsidP="007332B9">
      <w:pPr>
        <w:spacing w:before="250" w:after="125" w:line="240" w:lineRule="auto"/>
        <w:outlineLvl w:val="1"/>
        <w:rPr>
          <w:ins w:id="39" w:author="Unknown"/>
          <w:rFonts w:ascii="Helvetica" w:eastAsia="Times New Roman" w:hAnsi="Helvetica" w:cs="Helvetica"/>
          <w:color w:val="333333"/>
          <w:sz w:val="38"/>
          <w:szCs w:val="38"/>
        </w:rPr>
      </w:pPr>
      <w:ins w:id="40" w:author="Unknown">
        <w:r w:rsidRPr="007332B9">
          <w:rPr>
            <w:rFonts w:ascii="Helvetica" w:eastAsia="Times New Roman" w:hAnsi="Helvetica" w:cs="Helvetica"/>
            <w:color w:val="333333"/>
            <w:sz w:val="38"/>
            <w:szCs w:val="38"/>
          </w:rPr>
          <w:t>The Consumer Operation</w:t>
        </w:r>
      </w:ins>
    </w:p>
    <w:p w:rsidR="007332B9" w:rsidRPr="007332B9" w:rsidRDefault="007332B9" w:rsidP="007332B9">
      <w:pPr>
        <w:spacing w:after="125" w:line="240" w:lineRule="auto"/>
        <w:rPr>
          <w:ins w:id="41" w:author="Unknown"/>
          <w:rFonts w:ascii="Arial" w:eastAsia="Times New Roman" w:hAnsi="Arial" w:cs="Arial"/>
          <w:color w:val="333333"/>
          <w:sz w:val="20"/>
          <w:szCs w:val="20"/>
        </w:rPr>
      </w:pPr>
      <w:ins w:id="42" w:author="Unknown">
        <w:r w:rsidRPr="007332B9">
          <w:rPr>
            <w:rFonts w:ascii="Arial" w:eastAsia="Times New Roman" w:hAnsi="Arial" w:cs="Arial"/>
            <w:color w:val="333333"/>
            <w:sz w:val="20"/>
            <w:szCs w:val="20"/>
          </w:rPr>
          <w:t xml:space="preserve">The </w:t>
        </w:r>
        <w:proofErr w:type="spellStart"/>
        <w:r w:rsidRPr="007332B9">
          <w:rPr>
            <w:rFonts w:ascii="Arial" w:eastAsia="Times New Roman" w:hAnsi="Arial" w:cs="Arial"/>
            <w:color w:val="333333"/>
            <w:sz w:val="20"/>
            <w:szCs w:val="20"/>
          </w:rPr>
          <w:t>pseudocode</w:t>
        </w:r>
        <w:proofErr w:type="spellEnd"/>
        <w:r w:rsidRPr="007332B9">
          <w:rPr>
            <w:rFonts w:ascii="Arial" w:eastAsia="Times New Roman" w:hAnsi="Arial" w:cs="Arial"/>
            <w:color w:val="333333"/>
            <w:sz w:val="20"/>
            <w:szCs w:val="20"/>
          </w:rPr>
          <w:t xml:space="preserve"> for the consumer function looks like this:</w:t>
        </w:r>
      </w:ins>
    </w:p>
    <w:p w:rsidR="007332B9" w:rsidRPr="007332B9" w:rsidRDefault="007332B9" w:rsidP="007332B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43" w:author="Unknown"/>
          <w:rFonts w:ascii="Consolas" w:eastAsia="Times New Roman" w:hAnsi="Consolas" w:cs="Consolas"/>
          <w:color w:val="F8F8F2"/>
          <w:sz w:val="20"/>
        </w:rPr>
      </w:pPr>
      <w:proofErr w:type="gramStart"/>
      <w:ins w:id="44" w:author="Unknown">
        <w:r w:rsidRPr="007332B9">
          <w:rPr>
            <w:rFonts w:ascii="Consolas" w:eastAsia="Times New Roman" w:hAnsi="Consolas" w:cs="Consolas"/>
            <w:color w:val="66D9EF"/>
            <w:sz w:val="20"/>
            <w:szCs w:val="20"/>
          </w:rPr>
          <w:t>do</w:t>
        </w:r>
        <w:proofErr w:type="gramEnd"/>
        <w:r w:rsidRPr="007332B9">
          <w:rPr>
            <w:rFonts w:ascii="Consolas" w:eastAsia="Times New Roman" w:hAnsi="Consolas" w:cs="Consolas"/>
            <w:color w:val="F8F8F2"/>
            <w:sz w:val="20"/>
          </w:rPr>
          <w:t xml:space="preserve"> </w:t>
        </w:r>
      </w:ins>
    </w:p>
    <w:p w:rsidR="007332B9" w:rsidRPr="007332B9" w:rsidRDefault="007332B9" w:rsidP="007332B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45" w:author="Unknown"/>
          <w:rFonts w:ascii="Consolas" w:eastAsia="Times New Roman" w:hAnsi="Consolas" w:cs="Consolas"/>
          <w:color w:val="F8F8F2"/>
          <w:sz w:val="20"/>
        </w:rPr>
      </w:pPr>
      <w:ins w:id="46" w:author="Unknown">
        <w:r w:rsidRPr="007332B9">
          <w:rPr>
            <w:rFonts w:ascii="Consolas" w:eastAsia="Times New Roman" w:hAnsi="Consolas" w:cs="Consolas"/>
            <w:color w:val="F8F8F2"/>
            <w:sz w:val="20"/>
            <w:szCs w:val="20"/>
          </w:rPr>
          <w:t>{</w:t>
        </w:r>
      </w:ins>
    </w:p>
    <w:p w:rsidR="007332B9" w:rsidRPr="007332B9" w:rsidRDefault="007332B9" w:rsidP="007332B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47" w:author="Unknown"/>
          <w:rFonts w:ascii="Consolas" w:eastAsia="Times New Roman" w:hAnsi="Consolas" w:cs="Consolas"/>
          <w:color w:val="F8F8F2"/>
          <w:sz w:val="20"/>
        </w:rPr>
      </w:pPr>
      <w:ins w:id="48" w:author="Unknown">
        <w:r w:rsidRPr="007332B9">
          <w:rPr>
            <w:rFonts w:ascii="Consolas" w:eastAsia="Times New Roman" w:hAnsi="Consolas" w:cs="Consolas"/>
            <w:color w:val="F8F8F2"/>
            <w:sz w:val="20"/>
          </w:rPr>
          <w:t xml:space="preserve">    </w:t>
        </w:r>
        <w:r w:rsidRPr="007332B9">
          <w:rPr>
            <w:rFonts w:ascii="Consolas" w:eastAsia="Times New Roman" w:hAnsi="Consolas" w:cs="Consolas"/>
            <w:color w:val="708090"/>
            <w:sz w:val="20"/>
            <w:szCs w:val="20"/>
          </w:rPr>
          <w:t>// wait until full &gt; 0 and then decrement 'full'</w:t>
        </w:r>
      </w:ins>
    </w:p>
    <w:p w:rsidR="007332B9" w:rsidRPr="007332B9" w:rsidRDefault="007332B9" w:rsidP="007332B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49" w:author="Unknown"/>
          <w:rFonts w:ascii="Consolas" w:eastAsia="Times New Roman" w:hAnsi="Consolas" w:cs="Consolas"/>
          <w:color w:val="F8F8F2"/>
          <w:sz w:val="20"/>
        </w:rPr>
      </w:pPr>
      <w:ins w:id="50" w:author="Unknown">
        <w:r w:rsidRPr="007332B9">
          <w:rPr>
            <w:rFonts w:ascii="Consolas" w:eastAsia="Times New Roman" w:hAnsi="Consolas" w:cs="Consolas"/>
            <w:color w:val="F8F8F2"/>
            <w:sz w:val="20"/>
          </w:rPr>
          <w:t xml:space="preserve">    </w:t>
        </w:r>
        <w:proofErr w:type="gramStart"/>
        <w:r w:rsidRPr="007332B9">
          <w:rPr>
            <w:rFonts w:ascii="Consolas" w:eastAsia="Times New Roman" w:hAnsi="Consolas" w:cs="Consolas"/>
            <w:color w:val="E6DB74"/>
            <w:sz w:val="20"/>
            <w:szCs w:val="20"/>
          </w:rPr>
          <w:t>wait</w:t>
        </w:r>
        <w:r w:rsidRPr="007332B9">
          <w:rPr>
            <w:rFonts w:ascii="Consolas" w:eastAsia="Times New Roman" w:hAnsi="Consolas" w:cs="Consolas"/>
            <w:color w:val="F8F8F2"/>
            <w:sz w:val="20"/>
            <w:szCs w:val="20"/>
          </w:rPr>
          <w:t>(</w:t>
        </w:r>
        <w:proofErr w:type="gramEnd"/>
        <w:r w:rsidRPr="007332B9">
          <w:rPr>
            <w:rFonts w:ascii="Consolas" w:eastAsia="Times New Roman" w:hAnsi="Consolas" w:cs="Consolas"/>
            <w:color w:val="F8F8F2"/>
            <w:sz w:val="20"/>
          </w:rPr>
          <w:t>full</w:t>
        </w:r>
        <w:r w:rsidRPr="007332B9">
          <w:rPr>
            <w:rFonts w:ascii="Consolas" w:eastAsia="Times New Roman" w:hAnsi="Consolas" w:cs="Consolas"/>
            <w:color w:val="F8F8F2"/>
            <w:sz w:val="20"/>
            <w:szCs w:val="20"/>
          </w:rPr>
          <w:t>);</w:t>
        </w:r>
      </w:ins>
    </w:p>
    <w:p w:rsidR="007332B9" w:rsidRPr="007332B9" w:rsidRDefault="007332B9" w:rsidP="007332B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51" w:author="Unknown"/>
          <w:rFonts w:ascii="Consolas" w:eastAsia="Times New Roman" w:hAnsi="Consolas" w:cs="Consolas"/>
          <w:color w:val="F8F8F2"/>
          <w:sz w:val="20"/>
        </w:rPr>
      </w:pPr>
      <w:ins w:id="52" w:author="Unknown">
        <w:r w:rsidRPr="007332B9">
          <w:rPr>
            <w:rFonts w:ascii="Consolas" w:eastAsia="Times New Roman" w:hAnsi="Consolas" w:cs="Consolas"/>
            <w:color w:val="F8F8F2"/>
            <w:sz w:val="20"/>
          </w:rPr>
          <w:t xml:space="preserve">    </w:t>
        </w:r>
        <w:r w:rsidRPr="007332B9">
          <w:rPr>
            <w:rFonts w:ascii="Consolas" w:eastAsia="Times New Roman" w:hAnsi="Consolas" w:cs="Consolas"/>
            <w:color w:val="708090"/>
            <w:sz w:val="20"/>
            <w:szCs w:val="20"/>
          </w:rPr>
          <w:t>// acquire the lock</w:t>
        </w:r>
      </w:ins>
    </w:p>
    <w:p w:rsidR="007332B9" w:rsidRPr="007332B9" w:rsidRDefault="007332B9" w:rsidP="007332B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53" w:author="Unknown"/>
          <w:rFonts w:ascii="Consolas" w:eastAsia="Times New Roman" w:hAnsi="Consolas" w:cs="Consolas"/>
          <w:color w:val="F8F8F2"/>
          <w:sz w:val="20"/>
        </w:rPr>
      </w:pPr>
      <w:ins w:id="54" w:author="Unknown">
        <w:r w:rsidRPr="007332B9">
          <w:rPr>
            <w:rFonts w:ascii="Consolas" w:eastAsia="Times New Roman" w:hAnsi="Consolas" w:cs="Consolas"/>
            <w:color w:val="F8F8F2"/>
            <w:sz w:val="20"/>
          </w:rPr>
          <w:t xml:space="preserve">    </w:t>
        </w:r>
        <w:proofErr w:type="gramStart"/>
        <w:r w:rsidRPr="007332B9">
          <w:rPr>
            <w:rFonts w:ascii="Consolas" w:eastAsia="Times New Roman" w:hAnsi="Consolas" w:cs="Consolas"/>
            <w:color w:val="E6DB74"/>
            <w:sz w:val="20"/>
            <w:szCs w:val="20"/>
          </w:rPr>
          <w:t>wait</w:t>
        </w:r>
        <w:r w:rsidRPr="007332B9">
          <w:rPr>
            <w:rFonts w:ascii="Consolas" w:eastAsia="Times New Roman" w:hAnsi="Consolas" w:cs="Consolas"/>
            <w:color w:val="F8F8F2"/>
            <w:sz w:val="20"/>
            <w:szCs w:val="20"/>
          </w:rPr>
          <w:t>(</w:t>
        </w:r>
        <w:proofErr w:type="spellStart"/>
        <w:proofErr w:type="gramEnd"/>
        <w:r w:rsidRPr="007332B9">
          <w:rPr>
            <w:rFonts w:ascii="Consolas" w:eastAsia="Times New Roman" w:hAnsi="Consolas" w:cs="Consolas"/>
            <w:color w:val="F8F8F2"/>
            <w:sz w:val="20"/>
          </w:rPr>
          <w:t>mutex</w:t>
        </w:r>
        <w:proofErr w:type="spellEnd"/>
        <w:r w:rsidRPr="007332B9">
          <w:rPr>
            <w:rFonts w:ascii="Consolas" w:eastAsia="Times New Roman" w:hAnsi="Consolas" w:cs="Consolas"/>
            <w:color w:val="F8F8F2"/>
            <w:sz w:val="20"/>
            <w:szCs w:val="20"/>
          </w:rPr>
          <w:t>);</w:t>
        </w:r>
        <w:r w:rsidRPr="007332B9">
          <w:rPr>
            <w:rFonts w:ascii="Consolas" w:eastAsia="Times New Roman" w:hAnsi="Consolas" w:cs="Consolas"/>
            <w:color w:val="F8F8F2"/>
            <w:sz w:val="20"/>
          </w:rPr>
          <w:t xml:space="preserve">  </w:t>
        </w:r>
      </w:ins>
    </w:p>
    <w:p w:rsidR="007332B9" w:rsidRPr="007332B9" w:rsidRDefault="007332B9" w:rsidP="007332B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55" w:author="Unknown"/>
          <w:rFonts w:ascii="Consolas" w:eastAsia="Times New Roman" w:hAnsi="Consolas" w:cs="Consolas"/>
          <w:color w:val="F8F8F2"/>
          <w:sz w:val="20"/>
        </w:rPr>
      </w:pPr>
      <w:ins w:id="56" w:author="Unknown">
        <w:r w:rsidRPr="007332B9">
          <w:rPr>
            <w:rFonts w:ascii="Consolas" w:eastAsia="Times New Roman" w:hAnsi="Consolas" w:cs="Consolas"/>
            <w:color w:val="F8F8F2"/>
            <w:sz w:val="20"/>
          </w:rPr>
          <w:t xml:space="preserve">  </w:t>
        </w:r>
      </w:ins>
    </w:p>
    <w:p w:rsidR="007332B9" w:rsidRPr="007332B9" w:rsidRDefault="007332B9" w:rsidP="007332B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57" w:author="Unknown"/>
          <w:rFonts w:ascii="Consolas" w:eastAsia="Times New Roman" w:hAnsi="Consolas" w:cs="Consolas"/>
          <w:color w:val="F8F8F2"/>
          <w:sz w:val="20"/>
        </w:rPr>
      </w:pPr>
      <w:ins w:id="58" w:author="Unknown">
        <w:r w:rsidRPr="007332B9">
          <w:rPr>
            <w:rFonts w:ascii="Consolas" w:eastAsia="Times New Roman" w:hAnsi="Consolas" w:cs="Consolas"/>
            <w:color w:val="F8F8F2"/>
            <w:sz w:val="20"/>
          </w:rPr>
          <w:t xml:space="preserve">    </w:t>
        </w:r>
        <w:r w:rsidRPr="007332B9">
          <w:rPr>
            <w:rFonts w:ascii="Consolas" w:eastAsia="Times New Roman" w:hAnsi="Consolas" w:cs="Consolas"/>
            <w:color w:val="708090"/>
            <w:sz w:val="20"/>
            <w:szCs w:val="20"/>
          </w:rPr>
          <w:t>/* perform the remove operation in a slot */</w:t>
        </w:r>
        <w:r w:rsidRPr="007332B9">
          <w:rPr>
            <w:rFonts w:ascii="Consolas" w:eastAsia="Times New Roman" w:hAnsi="Consolas" w:cs="Consolas"/>
            <w:color w:val="F8F8F2"/>
            <w:sz w:val="20"/>
          </w:rPr>
          <w:t xml:space="preserve"> </w:t>
        </w:r>
      </w:ins>
    </w:p>
    <w:p w:rsidR="007332B9" w:rsidRPr="007332B9" w:rsidRDefault="007332B9" w:rsidP="007332B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59" w:author="Unknown"/>
          <w:rFonts w:ascii="Consolas" w:eastAsia="Times New Roman" w:hAnsi="Consolas" w:cs="Consolas"/>
          <w:color w:val="F8F8F2"/>
          <w:sz w:val="20"/>
        </w:rPr>
      </w:pPr>
      <w:ins w:id="60" w:author="Unknown">
        <w:r w:rsidRPr="007332B9">
          <w:rPr>
            <w:rFonts w:ascii="Consolas" w:eastAsia="Times New Roman" w:hAnsi="Consolas" w:cs="Consolas"/>
            <w:color w:val="F8F8F2"/>
            <w:sz w:val="20"/>
          </w:rPr>
          <w:t xml:space="preserve">    </w:t>
        </w:r>
      </w:ins>
    </w:p>
    <w:p w:rsidR="007332B9" w:rsidRPr="007332B9" w:rsidRDefault="007332B9" w:rsidP="007332B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61" w:author="Unknown"/>
          <w:rFonts w:ascii="Consolas" w:eastAsia="Times New Roman" w:hAnsi="Consolas" w:cs="Consolas"/>
          <w:color w:val="F8F8F2"/>
          <w:sz w:val="20"/>
        </w:rPr>
      </w:pPr>
      <w:ins w:id="62" w:author="Unknown">
        <w:r w:rsidRPr="007332B9">
          <w:rPr>
            <w:rFonts w:ascii="Consolas" w:eastAsia="Times New Roman" w:hAnsi="Consolas" w:cs="Consolas"/>
            <w:color w:val="F8F8F2"/>
            <w:sz w:val="20"/>
          </w:rPr>
          <w:t xml:space="preserve">    </w:t>
        </w:r>
        <w:r w:rsidRPr="007332B9">
          <w:rPr>
            <w:rFonts w:ascii="Consolas" w:eastAsia="Times New Roman" w:hAnsi="Consolas" w:cs="Consolas"/>
            <w:color w:val="708090"/>
            <w:sz w:val="20"/>
            <w:szCs w:val="20"/>
          </w:rPr>
          <w:t>// release the lock</w:t>
        </w:r>
      </w:ins>
    </w:p>
    <w:p w:rsidR="007332B9" w:rsidRPr="007332B9" w:rsidRDefault="007332B9" w:rsidP="007332B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63" w:author="Unknown"/>
          <w:rFonts w:ascii="Consolas" w:eastAsia="Times New Roman" w:hAnsi="Consolas" w:cs="Consolas"/>
          <w:color w:val="F8F8F2"/>
          <w:sz w:val="20"/>
        </w:rPr>
      </w:pPr>
      <w:ins w:id="64" w:author="Unknown">
        <w:r w:rsidRPr="007332B9">
          <w:rPr>
            <w:rFonts w:ascii="Consolas" w:eastAsia="Times New Roman" w:hAnsi="Consolas" w:cs="Consolas"/>
            <w:color w:val="F8F8F2"/>
            <w:sz w:val="20"/>
          </w:rPr>
          <w:t xml:space="preserve">    </w:t>
        </w:r>
        <w:proofErr w:type="gramStart"/>
        <w:r w:rsidRPr="007332B9">
          <w:rPr>
            <w:rFonts w:ascii="Consolas" w:eastAsia="Times New Roman" w:hAnsi="Consolas" w:cs="Consolas"/>
            <w:color w:val="E6DB74"/>
            <w:sz w:val="20"/>
            <w:szCs w:val="20"/>
          </w:rPr>
          <w:t>signal</w:t>
        </w:r>
        <w:r w:rsidRPr="007332B9">
          <w:rPr>
            <w:rFonts w:ascii="Consolas" w:eastAsia="Times New Roman" w:hAnsi="Consolas" w:cs="Consolas"/>
            <w:color w:val="F8F8F2"/>
            <w:sz w:val="20"/>
            <w:szCs w:val="20"/>
          </w:rPr>
          <w:t>(</w:t>
        </w:r>
        <w:proofErr w:type="spellStart"/>
        <w:proofErr w:type="gramEnd"/>
        <w:r w:rsidRPr="007332B9">
          <w:rPr>
            <w:rFonts w:ascii="Consolas" w:eastAsia="Times New Roman" w:hAnsi="Consolas" w:cs="Consolas"/>
            <w:color w:val="F8F8F2"/>
            <w:sz w:val="20"/>
          </w:rPr>
          <w:t>mutex</w:t>
        </w:r>
        <w:proofErr w:type="spellEnd"/>
        <w:r w:rsidRPr="007332B9">
          <w:rPr>
            <w:rFonts w:ascii="Consolas" w:eastAsia="Times New Roman" w:hAnsi="Consolas" w:cs="Consolas"/>
            <w:color w:val="F8F8F2"/>
            <w:sz w:val="20"/>
            <w:szCs w:val="20"/>
          </w:rPr>
          <w:t>);</w:t>
        </w:r>
        <w:r w:rsidRPr="007332B9">
          <w:rPr>
            <w:rFonts w:ascii="Consolas" w:eastAsia="Times New Roman" w:hAnsi="Consolas" w:cs="Consolas"/>
            <w:color w:val="F8F8F2"/>
            <w:sz w:val="20"/>
          </w:rPr>
          <w:t xml:space="preserve"> </w:t>
        </w:r>
      </w:ins>
    </w:p>
    <w:p w:rsidR="007332B9" w:rsidRPr="007332B9" w:rsidRDefault="007332B9" w:rsidP="007332B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65" w:author="Unknown"/>
          <w:rFonts w:ascii="Consolas" w:eastAsia="Times New Roman" w:hAnsi="Consolas" w:cs="Consolas"/>
          <w:color w:val="F8F8F2"/>
          <w:sz w:val="20"/>
        </w:rPr>
      </w:pPr>
      <w:ins w:id="66" w:author="Unknown">
        <w:r w:rsidRPr="007332B9">
          <w:rPr>
            <w:rFonts w:ascii="Consolas" w:eastAsia="Times New Roman" w:hAnsi="Consolas" w:cs="Consolas"/>
            <w:color w:val="F8F8F2"/>
            <w:sz w:val="20"/>
          </w:rPr>
          <w:t xml:space="preserve">    </w:t>
        </w:r>
        <w:r w:rsidRPr="007332B9">
          <w:rPr>
            <w:rFonts w:ascii="Consolas" w:eastAsia="Times New Roman" w:hAnsi="Consolas" w:cs="Consolas"/>
            <w:color w:val="708090"/>
            <w:sz w:val="20"/>
            <w:szCs w:val="20"/>
          </w:rPr>
          <w:t>// increment 'empty'</w:t>
        </w:r>
      </w:ins>
    </w:p>
    <w:p w:rsidR="007332B9" w:rsidRPr="007332B9" w:rsidRDefault="007332B9" w:rsidP="007332B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67" w:author="Unknown"/>
          <w:rFonts w:ascii="Consolas" w:eastAsia="Times New Roman" w:hAnsi="Consolas" w:cs="Consolas"/>
          <w:color w:val="F8F8F2"/>
          <w:sz w:val="20"/>
        </w:rPr>
      </w:pPr>
      <w:ins w:id="68" w:author="Unknown">
        <w:r w:rsidRPr="007332B9">
          <w:rPr>
            <w:rFonts w:ascii="Consolas" w:eastAsia="Times New Roman" w:hAnsi="Consolas" w:cs="Consolas"/>
            <w:color w:val="F8F8F2"/>
            <w:sz w:val="20"/>
          </w:rPr>
          <w:t xml:space="preserve">    </w:t>
        </w:r>
        <w:proofErr w:type="gramStart"/>
        <w:r w:rsidRPr="007332B9">
          <w:rPr>
            <w:rFonts w:ascii="Consolas" w:eastAsia="Times New Roman" w:hAnsi="Consolas" w:cs="Consolas"/>
            <w:color w:val="E6DB74"/>
            <w:sz w:val="20"/>
            <w:szCs w:val="20"/>
          </w:rPr>
          <w:t>signal</w:t>
        </w:r>
        <w:r w:rsidRPr="007332B9">
          <w:rPr>
            <w:rFonts w:ascii="Consolas" w:eastAsia="Times New Roman" w:hAnsi="Consolas" w:cs="Consolas"/>
            <w:color w:val="F8F8F2"/>
            <w:sz w:val="20"/>
            <w:szCs w:val="20"/>
          </w:rPr>
          <w:t>(</w:t>
        </w:r>
        <w:proofErr w:type="gramEnd"/>
        <w:r w:rsidRPr="007332B9">
          <w:rPr>
            <w:rFonts w:ascii="Consolas" w:eastAsia="Times New Roman" w:hAnsi="Consolas" w:cs="Consolas"/>
            <w:color w:val="F8F8F2"/>
            <w:sz w:val="20"/>
          </w:rPr>
          <w:t>empty</w:t>
        </w:r>
        <w:r w:rsidRPr="007332B9">
          <w:rPr>
            <w:rFonts w:ascii="Consolas" w:eastAsia="Times New Roman" w:hAnsi="Consolas" w:cs="Consolas"/>
            <w:color w:val="F8F8F2"/>
            <w:sz w:val="20"/>
            <w:szCs w:val="20"/>
          </w:rPr>
          <w:t>);</w:t>
        </w:r>
        <w:r w:rsidRPr="007332B9">
          <w:rPr>
            <w:rFonts w:ascii="Consolas" w:eastAsia="Times New Roman" w:hAnsi="Consolas" w:cs="Consolas"/>
            <w:color w:val="F8F8F2"/>
            <w:sz w:val="20"/>
          </w:rPr>
          <w:t xml:space="preserve"> </w:t>
        </w:r>
      </w:ins>
    </w:p>
    <w:p w:rsidR="007332B9" w:rsidRPr="007332B9" w:rsidRDefault="007332B9" w:rsidP="007332B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69" w:author="Unknown"/>
          <w:rFonts w:ascii="Consolas" w:eastAsia="Times New Roman" w:hAnsi="Consolas" w:cs="Consolas"/>
          <w:color w:val="F8F8F2"/>
          <w:sz w:val="20"/>
        </w:rPr>
      </w:pPr>
      <w:ins w:id="70" w:author="Unknown">
        <w:r w:rsidRPr="007332B9">
          <w:rPr>
            <w:rFonts w:ascii="Consolas" w:eastAsia="Times New Roman" w:hAnsi="Consolas" w:cs="Consolas"/>
            <w:color w:val="F8F8F2"/>
            <w:sz w:val="20"/>
            <w:szCs w:val="20"/>
          </w:rPr>
          <w:lastRenderedPageBreak/>
          <w:t>}</w:t>
        </w:r>
        <w:r w:rsidRPr="007332B9">
          <w:rPr>
            <w:rFonts w:ascii="Consolas" w:eastAsia="Times New Roman" w:hAnsi="Consolas" w:cs="Consolas"/>
            <w:color w:val="F8F8F2"/>
            <w:sz w:val="20"/>
          </w:rPr>
          <w:t xml:space="preserve"> </w:t>
        </w:r>
      </w:ins>
    </w:p>
    <w:p w:rsidR="007332B9" w:rsidRPr="007332B9" w:rsidRDefault="007332B9" w:rsidP="007332B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71" w:author="Unknown"/>
          <w:rFonts w:ascii="Consolas" w:eastAsia="Times New Roman" w:hAnsi="Consolas" w:cs="Consolas"/>
          <w:color w:val="F8F8F2"/>
          <w:sz w:val="16"/>
          <w:szCs w:val="16"/>
        </w:rPr>
      </w:pPr>
      <w:proofErr w:type="gramStart"/>
      <w:ins w:id="72" w:author="Unknown">
        <w:r w:rsidRPr="007332B9">
          <w:rPr>
            <w:rFonts w:ascii="Consolas" w:eastAsia="Times New Roman" w:hAnsi="Consolas" w:cs="Consolas"/>
            <w:color w:val="66D9EF"/>
            <w:sz w:val="20"/>
            <w:szCs w:val="20"/>
          </w:rPr>
          <w:t>while</w:t>
        </w:r>
        <w:r w:rsidRPr="007332B9">
          <w:rPr>
            <w:rFonts w:ascii="Consolas" w:eastAsia="Times New Roman" w:hAnsi="Consolas" w:cs="Consolas"/>
            <w:color w:val="F8F8F2"/>
            <w:sz w:val="20"/>
            <w:szCs w:val="20"/>
          </w:rPr>
          <w:t>(</w:t>
        </w:r>
        <w:proofErr w:type="gramEnd"/>
        <w:r w:rsidRPr="007332B9">
          <w:rPr>
            <w:rFonts w:ascii="Consolas" w:eastAsia="Times New Roman" w:hAnsi="Consolas" w:cs="Consolas"/>
            <w:color w:val="F8F8F2"/>
            <w:sz w:val="20"/>
          </w:rPr>
          <w:t>TRUE</w:t>
        </w:r>
        <w:r w:rsidRPr="007332B9">
          <w:rPr>
            <w:rFonts w:ascii="Consolas" w:eastAsia="Times New Roman" w:hAnsi="Consolas" w:cs="Consolas"/>
            <w:color w:val="F8F8F2"/>
            <w:sz w:val="20"/>
            <w:szCs w:val="20"/>
          </w:rPr>
          <w:t>);</w:t>
        </w:r>
      </w:ins>
    </w:p>
    <w:p w:rsidR="007332B9" w:rsidRPr="007332B9" w:rsidRDefault="007332B9" w:rsidP="007332B9">
      <w:pPr>
        <w:pStyle w:val="NoSpacing"/>
        <w:rPr>
          <w:ins w:id="73" w:author="Unknown"/>
        </w:rPr>
      </w:pPr>
      <w:ins w:id="74" w:author="Unknown">
        <w:r w:rsidRPr="007332B9">
          <w:t xml:space="preserve">The consumer waits until there is </w:t>
        </w:r>
        <w:proofErr w:type="spellStart"/>
        <w:r w:rsidRPr="007332B9">
          <w:t>atleast</w:t>
        </w:r>
        <w:proofErr w:type="spellEnd"/>
        <w:r w:rsidRPr="007332B9">
          <w:t xml:space="preserve"> one full slot in the buffer.</w:t>
        </w:r>
      </w:ins>
    </w:p>
    <w:p w:rsidR="007332B9" w:rsidRPr="007332B9" w:rsidRDefault="007332B9" w:rsidP="007332B9">
      <w:pPr>
        <w:pStyle w:val="NoSpacing"/>
        <w:rPr>
          <w:ins w:id="75" w:author="Unknown"/>
        </w:rPr>
      </w:pPr>
      <w:ins w:id="76" w:author="Unknown">
        <w:r w:rsidRPr="007332B9">
          <w:t>Then it decrements the </w:t>
        </w:r>
        <w:r w:rsidRPr="007332B9">
          <w:rPr>
            <w:b/>
            <w:bCs/>
          </w:rPr>
          <w:t>full</w:t>
        </w:r>
        <w:r w:rsidRPr="007332B9">
          <w:t> semaphore because the number of occupied slots will be decreased by one, after the consumer completes its operation.</w:t>
        </w:r>
      </w:ins>
    </w:p>
    <w:p w:rsidR="007332B9" w:rsidRPr="007332B9" w:rsidRDefault="007332B9" w:rsidP="007332B9">
      <w:pPr>
        <w:pStyle w:val="NoSpacing"/>
        <w:rPr>
          <w:ins w:id="77" w:author="Unknown"/>
        </w:rPr>
      </w:pPr>
      <w:ins w:id="78" w:author="Unknown">
        <w:r w:rsidRPr="007332B9">
          <w:t>After that, the consumer acquires lock on the buffer.</w:t>
        </w:r>
      </w:ins>
    </w:p>
    <w:p w:rsidR="007332B9" w:rsidRPr="007332B9" w:rsidRDefault="007332B9" w:rsidP="007332B9">
      <w:pPr>
        <w:pStyle w:val="NoSpacing"/>
        <w:rPr>
          <w:ins w:id="79" w:author="Unknown"/>
        </w:rPr>
      </w:pPr>
      <w:ins w:id="80" w:author="Unknown">
        <w:r w:rsidRPr="007332B9">
          <w:t>Following that, the consumer completes the removal operation so that the data from one of the full slots is removed.</w:t>
        </w:r>
      </w:ins>
    </w:p>
    <w:p w:rsidR="007332B9" w:rsidRPr="007332B9" w:rsidRDefault="007332B9" w:rsidP="007332B9">
      <w:pPr>
        <w:pStyle w:val="NoSpacing"/>
        <w:rPr>
          <w:ins w:id="81" w:author="Unknown"/>
        </w:rPr>
      </w:pPr>
      <w:ins w:id="82" w:author="Unknown">
        <w:r w:rsidRPr="007332B9">
          <w:t>Then, the consumer releases the lock.</w:t>
        </w:r>
      </w:ins>
    </w:p>
    <w:p w:rsidR="007332B9" w:rsidRPr="007332B9" w:rsidRDefault="007332B9" w:rsidP="007332B9">
      <w:pPr>
        <w:pStyle w:val="NoSpacing"/>
        <w:rPr>
          <w:ins w:id="83" w:author="Unknown"/>
          <w:rFonts w:ascii="Arial" w:hAnsi="Arial" w:cs="Arial"/>
          <w:color w:val="333333"/>
        </w:rPr>
      </w:pPr>
      <w:ins w:id="84" w:author="Unknown">
        <w:r w:rsidRPr="007332B9">
          <w:t>Finally, the </w:t>
        </w:r>
        <w:r w:rsidRPr="007332B9">
          <w:rPr>
            <w:b/>
            <w:bCs/>
          </w:rPr>
          <w:t>empty</w:t>
        </w:r>
        <w:r w:rsidRPr="007332B9">
          <w:t> semaphore is incremented by 1, because the consumer has just removed dat</w:t>
        </w:r>
      </w:ins>
      <w:r w:rsidRPr="007332B9">
        <w:t>a</w:t>
      </w:r>
      <w:ins w:id="85" w:author="Unknown">
        <w:r w:rsidRPr="007332B9">
          <w:rPr>
            <w:rFonts w:ascii="Arial" w:hAnsi="Arial" w:cs="Arial"/>
            <w:color w:val="333333"/>
          </w:rPr>
          <w:t xml:space="preserve"> from an occupied slot, thus making it empty.</w:t>
        </w:r>
      </w:ins>
    </w:p>
    <w:p w:rsidR="00C43A42" w:rsidRDefault="00C43A42"/>
    <w:p w:rsidR="00724E72" w:rsidRDefault="00724E72"/>
    <w:p w:rsidR="00724E72" w:rsidRDefault="00724E72">
      <w:pPr>
        <w:rPr>
          <w:b/>
          <w:sz w:val="28"/>
          <w:szCs w:val="28"/>
          <w:u w:val="single"/>
        </w:rPr>
      </w:pPr>
      <w:r w:rsidRPr="00724E72">
        <w:rPr>
          <w:b/>
          <w:sz w:val="28"/>
          <w:szCs w:val="28"/>
          <w:u w:val="single"/>
        </w:rPr>
        <w:t>Dining philosopher problem</w:t>
      </w:r>
    </w:p>
    <w:p w:rsidR="00AF5A10" w:rsidRDefault="00AF5A10" w:rsidP="00AF5A10">
      <w:pPr>
        <w:pStyle w:val="Heading1"/>
        <w:spacing w:before="250" w:after="125"/>
        <w:rPr>
          <w:rFonts w:ascii="Helvetica" w:hAnsi="Helvetica" w:cs="Helvetica"/>
          <w:b w:val="0"/>
          <w:bCs w:val="0"/>
          <w:color w:val="333333"/>
          <w:sz w:val="45"/>
          <w:szCs w:val="45"/>
        </w:rPr>
      </w:pPr>
      <w:r>
        <w:rPr>
          <w:rFonts w:ascii="Helvetica" w:hAnsi="Helvetica" w:cs="Helvetica"/>
          <w:b w:val="0"/>
          <w:bCs w:val="0"/>
          <w:color w:val="333333"/>
          <w:sz w:val="45"/>
          <w:szCs w:val="45"/>
        </w:rPr>
        <w:t>Dining Philosophers Problem</w:t>
      </w:r>
    </w:p>
    <w:p w:rsidR="00AF5A10" w:rsidRDefault="00AF5A10" w:rsidP="00AF5A10">
      <w:pPr>
        <w:pStyle w:val="NormalWeb"/>
        <w:spacing w:before="0" w:beforeAutospacing="0" w:after="125" w:afterAutospacing="0"/>
        <w:rPr>
          <w:rFonts w:ascii="Arial" w:hAnsi="Arial" w:cs="Arial"/>
          <w:color w:val="333333"/>
          <w:sz w:val="20"/>
          <w:szCs w:val="20"/>
        </w:rPr>
      </w:pPr>
      <w:r>
        <w:rPr>
          <w:rFonts w:ascii="Arial" w:hAnsi="Arial" w:cs="Arial"/>
          <w:color w:val="333333"/>
          <w:sz w:val="20"/>
          <w:szCs w:val="20"/>
        </w:rPr>
        <w:t xml:space="preserve">The dining </w:t>
      </w:r>
      <w:proofErr w:type="gramStart"/>
      <w:r>
        <w:rPr>
          <w:rFonts w:ascii="Arial" w:hAnsi="Arial" w:cs="Arial"/>
          <w:color w:val="333333"/>
          <w:sz w:val="20"/>
          <w:szCs w:val="20"/>
        </w:rPr>
        <w:t>philosophers</w:t>
      </w:r>
      <w:proofErr w:type="gramEnd"/>
      <w:r>
        <w:rPr>
          <w:rFonts w:ascii="Arial" w:hAnsi="Arial" w:cs="Arial"/>
          <w:color w:val="333333"/>
          <w:sz w:val="20"/>
          <w:szCs w:val="20"/>
        </w:rPr>
        <w:t xml:space="preserve"> problem is another classic synchronization problem which is used to evaluate situations where there is a need of allocating multiple resources to multiple processes.</w:t>
      </w:r>
    </w:p>
    <w:p w:rsidR="00AF5A10" w:rsidRDefault="00AF5A10" w:rsidP="00AF5A10">
      <w:pPr>
        <w:pStyle w:val="Heading3"/>
        <w:spacing w:before="250" w:beforeAutospacing="0" w:after="125" w:afterAutospacing="0"/>
        <w:rPr>
          <w:rFonts w:ascii="Helvetica" w:hAnsi="Helvetica" w:cs="Helvetica"/>
          <w:b w:val="0"/>
          <w:bCs w:val="0"/>
          <w:color w:val="333333"/>
          <w:sz w:val="30"/>
          <w:szCs w:val="30"/>
        </w:rPr>
      </w:pPr>
      <w:r>
        <w:rPr>
          <w:rFonts w:ascii="Helvetica" w:hAnsi="Helvetica" w:cs="Helvetica"/>
          <w:b w:val="0"/>
          <w:bCs w:val="0"/>
          <w:color w:val="333333"/>
          <w:sz w:val="30"/>
          <w:szCs w:val="30"/>
        </w:rPr>
        <w:t>What is the Problem Statement?</w:t>
      </w:r>
    </w:p>
    <w:p w:rsidR="00AF5A10" w:rsidRDefault="00AF5A10" w:rsidP="00AF5A10">
      <w:pPr>
        <w:pStyle w:val="NormalWeb"/>
        <w:spacing w:before="0" w:beforeAutospacing="0" w:after="125" w:afterAutospacing="0"/>
        <w:rPr>
          <w:rFonts w:ascii="Arial" w:hAnsi="Arial" w:cs="Arial"/>
          <w:color w:val="333333"/>
          <w:sz w:val="20"/>
          <w:szCs w:val="20"/>
        </w:rPr>
      </w:pPr>
      <w:r>
        <w:rPr>
          <w:rFonts w:ascii="Arial" w:hAnsi="Arial" w:cs="Arial"/>
          <w:color w:val="333333"/>
          <w:sz w:val="20"/>
          <w:szCs w:val="20"/>
        </w:rPr>
        <w:t>Consider there are five philosophers sitting around a circular dining table. The dining table has five chopsticks and a bowl of rice in the middle as shown in the below figure.</w:t>
      </w:r>
    </w:p>
    <w:p w:rsidR="00AF5A10" w:rsidRDefault="00AF5A10" w:rsidP="00AF5A10">
      <w:pPr>
        <w:pStyle w:val="center"/>
        <w:spacing w:before="0" w:beforeAutospacing="0" w:after="125" w:afterAutospacing="0"/>
        <w:rPr>
          <w:rFonts w:ascii="Arial" w:hAnsi="Arial" w:cs="Arial"/>
          <w:color w:val="333333"/>
          <w:sz w:val="20"/>
          <w:szCs w:val="20"/>
        </w:rPr>
      </w:pPr>
      <w:r>
        <w:rPr>
          <w:rFonts w:ascii="Arial" w:hAnsi="Arial" w:cs="Arial"/>
          <w:noProof/>
          <w:color w:val="333333"/>
          <w:sz w:val="20"/>
          <w:szCs w:val="20"/>
        </w:rPr>
        <w:lastRenderedPageBreak/>
        <w:drawing>
          <wp:inline distT="0" distB="0" distL="0" distR="0">
            <wp:extent cx="4953635" cy="4015105"/>
            <wp:effectExtent l="19050" t="0" r="0" b="0"/>
            <wp:docPr id="19" name="Picture 19" descr="Dining Philosophers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ining Philosophers Problem"/>
                    <pic:cNvPicPr>
                      <a:picLocks noChangeAspect="1" noChangeArrowheads="1"/>
                    </pic:cNvPicPr>
                  </pic:nvPicPr>
                  <pic:blipFill>
                    <a:blip r:embed="rId6"/>
                    <a:srcRect/>
                    <a:stretch>
                      <a:fillRect/>
                    </a:stretch>
                  </pic:blipFill>
                  <pic:spPr bwMode="auto">
                    <a:xfrm>
                      <a:off x="0" y="0"/>
                      <a:ext cx="4953635" cy="4015105"/>
                    </a:xfrm>
                    <a:prstGeom prst="rect">
                      <a:avLst/>
                    </a:prstGeom>
                    <a:noFill/>
                    <a:ln w="9525">
                      <a:noFill/>
                      <a:miter lim="800000"/>
                      <a:headEnd/>
                      <a:tailEnd/>
                    </a:ln>
                  </pic:spPr>
                </pic:pic>
              </a:graphicData>
            </a:graphic>
          </wp:inline>
        </w:drawing>
      </w:r>
    </w:p>
    <w:p w:rsidR="00AF5A10" w:rsidRDefault="00AF5A10" w:rsidP="00AF5A10">
      <w:pPr>
        <w:pStyle w:val="center"/>
        <w:spacing w:before="0" w:beforeAutospacing="0" w:after="125" w:afterAutospacing="0"/>
        <w:rPr>
          <w:rFonts w:ascii="Arial" w:hAnsi="Arial" w:cs="Arial"/>
          <w:color w:val="333333"/>
          <w:sz w:val="20"/>
          <w:szCs w:val="20"/>
        </w:rPr>
      </w:pPr>
      <w:r>
        <w:rPr>
          <w:rFonts w:ascii="Arial" w:hAnsi="Arial" w:cs="Arial"/>
          <w:b/>
          <w:bCs/>
          <w:color w:val="333333"/>
          <w:sz w:val="20"/>
          <w:szCs w:val="20"/>
        </w:rPr>
        <w:t>Dining Philosophers Problem</w:t>
      </w:r>
    </w:p>
    <w:p w:rsidR="00AF5A10" w:rsidRDefault="00AF5A10" w:rsidP="00AF5A10">
      <w:pPr>
        <w:rPr>
          <w:ins w:id="86" w:author="Unknown"/>
          <w:rFonts w:ascii="Arial" w:hAnsi="Arial" w:cs="Arial"/>
          <w:color w:val="333333"/>
          <w:sz w:val="20"/>
          <w:szCs w:val="20"/>
        </w:rPr>
      </w:pPr>
      <w:ins w:id="87" w:author="Unknown">
        <w:r>
          <w:rPr>
            <w:rFonts w:ascii="Arial" w:hAnsi="Arial" w:cs="Arial"/>
            <w:color w:val="333333"/>
            <w:sz w:val="20"/>
            <w:szCs w:val="20"/>
          </w:rPr>
          <w:t>At any instant, a philosopher is either eating or thinking. When a philosopher wants to eat, he uses two chopsticks - one from their left and one from their right. When a philosopher wants to think, he keeps down both chopsticks at their original place.</w:t>
        </w:r>
      </w:ins>
    </w:p>
    <w:p w:rsidR="00AF5A10" w:rsidRDefault="00AF5A10" w:rsidP="00AF5A10">
      <w:pPr>
        <w:pStyle w:val="Heading2"/>
        <w:spacing w:before="250" w:beforeAutospacing="0" w:after="125" w:afterAutospacing="0"/>
        <w:rPr>
          <w:ins w:id="88" w:author="Unknown"/>
          <w:rFonts w:ascii="Helvetica" w:hAnsi="Helvetica" w:cs="Helvetica"/>
          <w:b w:val="0"/>
          <w:bCs w:val="0"/>
          <w:color w:val="333333"/>
          <w:sz w:val="38"/>
          <w:szCs w:val="38"/>
        </w:rPr>
      </w:pPr>
      <w:ins w:id="89" w:author="Unknown">
        <w:r>
          <w:rPr>
            <w:rFonts w:ascii="Helvetica" w:hAnsi="Helvetica" w:cs="Helvetica"/>
            <w:b w:val="0"/>
            <w:bCs w:val="0"/>
            <w:color w:val="333333"/>
            <w:sz w:val="38"/>
            <w:szCs w:val="38"/>
          </w:rPr>
          <w:t>Here's the Solution</w:t>
        </w:r>
      </w:ins>
    </w:p>
    <w:p w:rsidR="00AF5A10" w:rsidRDefault="00AF5A10" w:rsidP="00AF5A10">
      <w:pPr>
        <w:pStyle w:val="NormalWeb"/>
        <w:spacing w:before="0" w:beforeAutospacing="0" w:after="125" w:afterAutospacing="0"/>
        <w:rPr>
          <w:ins w:id="90" w:author="Unknown"/>
          <w:rFonts w:ascii="Arial" w:hAnsi="Arial" w:cs="Arial"/>
          <w:color w:val="333333"/>
          <w:sz w:val="20"/>
          <w:szCs w:val="20"/>
        </w:rPr>
      </w:pPr>
      <w:ins w:id="91" w:author="Unknown">
        <w:r>
          <w:rPr>
            <w:rFonts w:ascii="Arial" w:hAnsi="Arial" w:cs="Arial"/>
            <w:color w:val="333333"/>
            <w:sz w:val="20"/>
            <w:szCs w:val="20"/>
          </w:rPr>
          <w:t>From the problem statement, it is clear that a philosopher can think for an indefinite amount of time. But when a philosopher starts eating, he has to stop at some point of time. The philosopher is in an endless cycle of thinking and eating.</w:t>
        </w:r>
      </w:ins>
    </w:p>
    <w:p w:rsidR="00AF5A10" w:rsidRDefault="00AF5A10" w:rsidP="00AF5A10">
      <w:pPr>
        <w:pStyle w:val="NormalWeb"/>
        <w:spacing w:before="0" w:beforeAutospacing="0" w:after="125" w:afterAutospacing="0"/>
        <w:rPr>
          <w:ins w:id="92" w:author="Unknown"/>
          <w:rFonts w:ascii="Arial" w:hAnsi="Arial" w:cs="Arial"/>
          <w:color w:val="333333"/>
          <w:sz w:val="20"/>
          <w:szCs w:val="20"/>
        </w:rPr>
      </w:pPr>
      <w:ins w:id="93" w:author="Unknown">
        <w:r>
          <w:rPr>
            <w:rFonts w:ascii="Arial" w:hAnsi="Arial" w:cs="Arial"/>
            <w:color w:val="333333"/>
            <w:sz w:val="20"/>
            <w:szCs w:val="20"/>
          </w:rPr>
          <w:t>An array of five semaphores, </w:t>
        </w:r>
        <w:proofErr w:type="gramStart"/>
        <w:r>
          <w:rPr>
            <w:rStyle w:val="HTMLCode"/>
            <w:rFonts w:ascii="Consolas" w:hAnsi="Consolas" w:cs="Consolas"/>
            <w:color w:val="C7254E"/>
            <w:sz w:val="18"/>
            <w:szCs w:val="18"/>
            <w:shd w:val="clear" w:color="auto" w:fill="F9F2F4"/>
          </w:rPr>
          <w:t>stick[</w:t>
        </w:r>
        <w:proofErr w:type="gramEnd"/>
        <w:r>
          <w:rPr>
            <w:rStyle w:val="HTMLCode"/>
            <w:rFonts w:ascii="Consolas" w:hAnsi="Consolas" w:cs="Consolas"/>
            <w:color w:val="C7254E"/>
            <w:sz w:val="18"/>
            <w:szCs w:val="18"/>
            <w:shd w:val="clear" w:color="auto" w:fill="F9F2F4"/>
          </w:rPr>
          <w:t>5]</w:t>
        </w:r>
        <w:r>
          <w:rPr>
            <w:rFonts w:ascii="Arial" w:hAnsi="Arial" w:cs="Arial"/>
            <w:color w:val="333333"/>
            <w:sz w:val="20"/>
            <w:szCs w:val="20"/>
          </w:rPr>
          <w:t>, for each of the five chopsticks.</w:t>
        </w:r>
      </w:ins>
    </w:p>
    <w:p w:rsidR="00AF5A10" w:rsidRDefault="00AF5A10" w:rsidP="00AF5A10">
      <w:pPr>
        <w:pStyle w:val="NormalWeb"/>
        <w:spacing w:before="0" w:beforeAutospacing="0" w:after="125" w:afterAutospacing="0"/>
        <w:rPr>
          <w:ins w:id="94" w:author="Unknown"/>
          <w:rFonts w:ascii="Arial" w:hAnsi="Arial" w:cs="Arial"/>
          <w:color w:val="333333"/>
          <w:sz w:val="20"/>
          <w:szCs w:val="20"/>
        </w:rPr>
      </w:pPr>
      <w:ins w:id="95" w:author="Unknown">
        <w:r>
          <w:rPr>
            <w:rFonts w:ascii="Arial" w:hAnsi="Arial" w:cs="Arial"/>
            <w:color w:val="333333"/>
            <w:sz w:val="20"/>
            <w:szCs w:val="20"/>
          </w:rPr>
          <w:t>The code for each philosopher looks like:</w:t>
        </w:r>
      </w:ins>
    </w:p>
    <w:p w:rsidR="00AF5A10" w:rsidRDefault="00AF5A10" w:rsidP="00AF5A10">
      <w:pPr>
        <w:pStyle w:val="HTMLPreformatted"/>
        <w:shd w:val="clear" w:color="auto" w:fill="1E2A37"/>
        <w:spacing w:before="120" w:after="120"/>
        <w:rPr>
          <w:ins w:id="96" w:author="Unknown"/>
          <w:rStyle w:val="HTMLCode"/>
          <w:rFonts w:ascii="Consolas" w:hAnsi="Consolas" w:cs="Consolas"/>
          <w:color w:val="F8F8F2"/>
        </w:rPr>
      </w:pPr>
      <w:proofErr w:type="gramStart"/>
      <w:ins w:id="97" w:author="Unknown">
        <w:r>
          <w:rPr>
            <w:rStyle w:val="token"/>
            <w:rFonts w:ascii="Consolas" w:hAnsi="Consolas" w:cs="Consolas"/>
            <w:color w:val="66D9EF"/>
          </w:rPr>
          <w:t>while</w:t>
        </w:r>
        <w:r>
          <w:rPr>
            <w:rStyle w:val="token"/>
            <w:rFonts w:ascii="Consolas" w:hAnsi="Consolas" w:cs="Consolas"/>
            <w:color w:val="F8F8F2"/>
          </w:rPr>
          <w:t>(</w:t>
        </w:r>
        <w:proofErr w:type="gramEnd"/>
        <w:r>
          <w:rPr>
            <w:rStyle w:val="HTMLCode"/>
            <w:rFonts w:ascii="Consolas" w:hAnsi="Consolas" w:cs="Consolas"/>
            <w:color w:val="F8F8F2"/>
          </w:rPr>
          <w:t>TRUE</w:t>
        </w:r>
        <w:r>
          <w:rPr>
            <w:rStyle w:val="token"/>
            <w:rFonts w:ascii="Consolas" w:hAnsi="Consolas" w:cs="Consolas"/>
            <w:color w:val="F8F8F2"/>
          </w:rPr>
          <w:t>)</w:t>
        </w:r>
        <w:r>
          <w:rPr>
            <w:rStyle w:val="HTMLCode"/>
            <w:rFonts w:ascii="Consolas" w:hAnsi="Consolas" w:cs="Consolas"/>
            <w:color w:val="F8F8F2"/>
          </w:rPr>
          <w:t xml:space="preserve"> </w:t>
        </w:r>
      </w:ins>
    </w:p>
    <w:p w:rsidR="00AF5A10" w:rsidRDefault="00AF5A10" w:rsidP="00AF5A10">
      <w:pPr>
        <w:pStyle w:val="HTMLPreformatted"/>
        <w:shd w:val="clear" w:color="auto" w:fill="1E2A37"/>
        <w:spacing w:before="120" w:after="120"/>
        <w:rPr>
          <w:ins w:id="98" w:author="Unknown"/>
          <w:rStyle w:val="HTMLCode"/>
          <w:rFonts w:ascii="Consolas" w:hAnsi="Consolas" w:cs="Consolas"/>
          <w:color w:val="F8F8F2"/>
        </w:rPr>
      </w:pPr>
      <w:ins w:id="99" w:author="Unknown">
        <w:r>
          <w:rPr>
            <w:rStyle w:val="token"/>
            <w:rFonts w:ascii="Consolas" w:hAnsi="Consolas" w:cs="Consolas"/>
            <w:color w:val="F8F8F2"/>
          </w:rPr>
          <w:t>{</w:t>
        </w:r>
      </w:ins>
    </w:p>
    <w:p w:rsidR="00AF5A10" w:rsidRDefault="00AF5A10" w:rsidP="00AF5A10">
      <w:pPr>
        <w:pStyle w:val="HTMLPreformatted"/>
        <w:shd w:val="clear" w:color="auto" w:fill="1E2A37"/>
        <w:spacing w:before="120" w:after="120"/>
        <w:rPr>
          <w:ins w:id="100" w:author="Unknown"/>
          <w:rStyle w:val="HTMLCode"/>
          <w:rFonts w:ascii="Consolas" w:hAnsi="Consolas" w:cs="Consolas"/>
          <w:color w:val="F8F8F2"/>
        </w:rPr>
      </w:pPr>
      <w:ins w:id="101" w:author="Unknown">
        <w:r>
          <w:rPr>
            <w:rStyle w:val="HTMLCode"/>
            <w:rFonts w:ascii="Consolas" w:hAnsi="Consolas" w:cs="Consolas"/>
            <w:color w:val="F8F8F2"/>
          </w:rPr>
          <w:t xml:space="preserve">    </w:t>
        </w:r>
        <w:proofErr w:type="gramStart"/>
        <w:r>
          <w:rPr>
            <w:rStyle w:val="token"/>
            <w:rFonts w:ascii="Consolas" w:hAnsi="Consolas" w:cs="Consolas"/>
            <w:color w:val="E6DB74"/>
          </w:rPr>
          <w:t>wait</w:t>
        </w:r>
        <w:r>
          <w:rPr>
            <w:rStyle w:val="token"/>
            <w:rFonts w:ascii="Consolas" w:hAnsi="Consolas" w:cs="Consolas"/>
            <w:color w:val="F8F8F2"/>
          </w:rPr>
          <w:t>(</w:t>
        </w:r>
        <w:proofErr w:type="gramEnd"/>
        <w:r>
          <w:rPr>
            <w:rStyle w:val="HTMLCode"/>
            <w:rFonts w:ascii="Consolas" w:hAnsi="Consolas" w:cs="Consolas"/>
            <w:color w:val="F8F8F2"/>
          </w:rPr>
          <w:t>stick</w:t>
        </w:r>
        <w:r>
          <w:rPr>
            <w:rStyle w:val="token"/>
            <w:rFonts w:ascii="Consolas" w:hAnsi="Consolas" w:cs="Consolas"/>
            <w:color w:val="F8F8F2"/>
          </w:rPr>
          <w:t>[</w:t>
        </w:r>
        <w:proofErr w:type="spellStart"/>
        <w:r>
          <w:rPr>
            <w:rStyle w:val="HTMLCode"/>
            <w:rFonts w:ascii="Consolas" w:hAnsi="Consolas" w:cs="Consolas"/>
            <w:color w:val="F8F8F2"/>
          </w:rPr>
          <w:t>i</w:t>
        </w:r>
        <w:proofErr w:type="spellEnd"/>
        <w:r>
          <w:rPr>
            <w:rStyle w:val="token"/>
            <w:rFonts w:ascii="Consolas" w:hAnsi="Consolas" w:cs="Consolas"/>
            <w:color w:val="F8F8F2"/>
          </w:rPr>
          <w:t>]);</w:t>
        </w:r>
      </w:ins>
    </w:p>
    <w:p w:rsidR="00AF5A10" w:rsidRDefault="00AF5A10" w:rsidP="00AF5A10">
      <w:pPr>
        <w:pStyle w:val="HTMLPreformatted"/>
        <w:shd w:val="clear" w:color="auto" w:fill="1E2A37"/>
        <w:spacing w:before="120" w:after="120"/>
        <w:rPr>
          <w:ins w:id="102" w:author="Unknown"/>
          <w:rStyle w:val="token"/>
          <w:rFonts w:ascii="Consolas" w:hAnsi="Consolas" w:cs="Consolas"/>
          <w:color w:val="708090"/>
        </w:rPr>
      </w:pPr>
      <w:ins w:id="103" w:author="Unknown">
        <w:r>
          <w:rPr>
            <w:rStyle w:val="HTMLCode"/>
            <w:rFonts w:ascii="Consolas" w:hAnsi="Consolas" w:cs="Consolas"/>
            <w:color w:val="F8F8F2"/>
          </w:rPr>
          <w:t xml:space="preserve">    </w:t>
        </w:r>
        <w:r>
          <w:rPr>
            <w:rStyle w:val="token"/>
            <w:rFonts w:ascii="Consolas" w:hAnsi="Consolas" w:cs="Consolas"/>
            <w:color w:val="708090"/>
          </w:rPr>
          <w:t xml:space="preserve">/* </w:t>
        </w:r>
      </w:ins>
    </w:p>
    <w:p w:rsidR="00AF5A10" w:rsidRDefault="00AF5A10" w:rsidP="00AF5A10">
      <w:pPr>
        <w:pStyle w:val="HTMLPreformatted"/>
        <w:shd w:val="clear" w:color="auto" w:fill="1E2A37"/>
        <w:spacing w:before="120" w:after="120"/>
        <w:rPr>
          <w:ins w:id="104" w:author="Unknown"/>
          <w:rStyle w:val="token"/>
          <w:rFonts w:ascii="Consolas" w:hAnsi="Consolas" w:cs="Consolas"/>
          <w:color w:val="708090"/>
        </w:rPr>
      </w:pPr>
      <w:ins w:id="105" w:author="Unknown">
        <w:r>
          <w:rPr>
            <w:rStyle w:val="token"/>
            <w:rFonts w:ascii="Consolas" w:hAnsi="Consolas" w:cs="Consolas"/>
            <w:color w:val="708090"/>
          </w:rPr>
          <w:t xml:space="preserve">        </w:t>
        </w:r>
        <w:proofErr w:type="gramStart"/>
        <w:r>
          <w:rPr>
            <w:rStyle w:val="token"/>
            <w:rFonts w:ascii="Consolas" w:hAnsi="Consolas" w:cs="Consolas"/>
            <w:color w:val="708090"/>
          </w:rPr>
          <w:t>mod</w:t>
        </w:r>
        <w:proofErr w:type="gramEnd"/>
        <w:r>
          <w:rPr>
            <w:rStyle w:val="token"/>
            <w:rFonts w:ascii="Consolas" w:hAnsi="Consolas" w:cs="Consolas"/>
            <w:color w:val="708090"/>
          </w:rPr>
          <w:t xml:space="preserve"> is used because if </w:t>
        </w:r>
        <w:proofErr w:type="spellStart"/>
        <w:r>
          <w:rPr>
            <w:rStyle w:val="token"/>
            <w:rFonts w:ascii="Consolas" w:hAnsi="Consolas" w:cs="Consolas"/>
            <w:color w:val="708090"/>
          </w:rPr>
          <w:t>i</w:t>
        </w:r>
        <w:proofErr w:type="spellEnd"/>
        <w:r>
          <w:rPr>
            <w:rStyle w:val="token"/>
            <w:rFonts w:ascii="Consolas" w:hAnsi="Consolas" w:cs="Consolas"/>
            <w:color w:val="708090"/>
          </w:rPr>
          <w:t xml:space="preserve">=5, next </w:t>
        </w:r>
      </w:ins>
    </w:p>
    <w:p w:rsidR="00AF5A10" w:rsidRDefault="00AF5A10" w:rsidP="00AF5A10">
      <w:pPr>
        <w:pStyle w:val="HTMLPreformatted"/>
        <w:shd w:val="clear" w:color="auto" w:fill="1E2A37"/>
        <w:spacing w:before="120" w:after="120"/>
        <w:rPr>
          <w:ins w:id="106" w:author="Unknown"/>
          <w:rStyle w:val="token"/>
          <w:rFonts w:ascii="Consolas" w:hAnsi="Consolas" w:cs="Consolas"/>
          <w:color w:val="708090"/>
        </w:rPr>
      </w:pPr>
      <w:ins w:id="107" w:author="Unknown">
        <w:r>
          <w:rPr>
            <w:rStyle w:val="token"/>
            <w:rFonts w:ascii="Consolas" w:hAnsi="Consolas" w:cs="Consolas"/>
            <w:color w:val="708090"/>
          </w:rPr>
          <w:t xml:space="preserve">        </w:t>
        </w:r>
        <w:proofErr w:type="gramStart"/>
        <w:r>
          <w:rPr>
            <w:rStyle w:val="token"/>
            <w:rFonts w:ascii="Consolas" w:hAnsi="Consolas" w:cs="Consolas"/>
            <w:color w:val="708090"/>
          </w:rPr>
          <w:t>chopstick</w:t>
        </w:r>
        <w:proofErr w:type="gramEnd"/>
        <w:r>
          <w:rPr>
            <w:rStyle w:val="token"/>
            <w:rFonts w:ascii="Consolas" w:hAnsi="Consolas" w:cs="Consolas"/>
            <w:color w:val="708090"/>
          </w:rPr>
          <w:t xml:space="preserve"> is 1 (dining table is circular)</w:t>
        </w:r>
      </w:ins>
    </w:p>
    <w:p w:rsidR="00AF5A10" w:rsidRDefault="00AF5A10" w:rsidP="00AF5A10">
      <w:pPr>
        <w:pStyle w:val="HTMLPreformatted"/>
        <w:shd w:val="clear" w:color="auto" w:fill="1E2A37"/>
        <w:spacing w:before="120" w:after="120"/>
        <w:rPr>
          <w:ins w:id="108" w:author="Unknown"/>
          <w:rStyle w:val="HTMLCode"/>
          <w:rFonts w:ascii="Consolas" w:hAnsi="Consolas" w:cs="Consolas"/>
          <w:color w:val="F8F8F2"/>
        </w:rPr>
      </w:pPr>
      <w:ins w:id="109" w:author="Unknown">
        <w:r>
          <w:rPr>
            <w:rStyle w:val="token"/>
            <w:rFonts w:ascii="Consolas" w:hAnsi="Consolas" w:cs="Consolas"/>
            <w:color w:val="708090"/>
          </w:rPr>
          <w:t xml:space="preserve">    */</w:t>
        </w:r>
      </w:ins>
    </w:p>
    <w:p w:rsidR="00AF5A10" w:rsidRDefault="00AF5A10" w:rsidP="00AF5A10">
      <w:pPr>
        <w:pStyle w:val="HTMLPreformatted"/>
        <w:shd w:val="clear" w:color="auto" w:fill="1E2A37"/>
        <w:spacing w:before="120" w:after="120"/>
        <w:rPr>
          <w:ins w:id="110" w:author="Unknown"/>
          <w:rStyle w:val="HTMLCode"/>
          <w:rFonts w:ascii="Consolas" w:hAnsi="Consolas" w:cs="Consolas"/>
          <w:color w:val="F8F8F2"/>
        </w:rPr>
      </w:pPr>
      <w:ins w:id="111" w:author="Unknown">
        <w:r>
          <w:rPr>
            <w:rStyle w:val="HTMLCode"/>
            <w:rFonts w:ascii="Consolas" w:hAnsi="Consolas" w:cs="Consolas"/>
            <w:color w:val="F8F8F2"/>
          </w:rPr>
          <w:t xml:space="preserve">    </w:t>
        </w:r>
        <w:proofErr w:type="gramStart"/>
        <w:r>
          <w:rPr>
            <w:rStyle w:val="token"/>
            <w:rFonts w:ascii="Consolas" w:hAnsi="Consolas" w:cs="Consolas"/>
            <w:color w:val="E6DB74"/>
          </w:rPr>
          <w:t>wait</w:t>
        </w:r>
        <w:r>
          <w:rPr>
            <w:rStyle w:val="token"/>
            <w:rFonts w:ascii="Consolas" w:hAnsi="Consolas" w:cs="Consolas"/>
            <w:color w:val="F8F8F2"/>
          </w:rPr>
          <w:t>(</w:t>
        </w:r>
        <w:proofErr w:type="gramEnd"/>
        <w:r>
          <w:rPr>
            <w:rStyle w:val="HTMLCode"/>
            <w:rFonts w:ascii="Consolas" w:hAnsi="Consolas" w:cs="Consolas"/>
            <w:color w:val="F8F8F2"/>
          </w:rPr>
          <w:t>stick</w:t>
        </w:r>
        <w:r>
          <w:rPr>
            <w:rStyle w:val="token"/>
            <w:rFonts w:ascii="Consolas" w:hAnsi="Consolas" w:cs="Consolas"/>
            <w:color w:val="F8F8F2"/>
          </w:rPr>
          <w:t>[(</w:t>
        </w:r>
        <w:r>
          <w:rPr>
            <w:rStyle w:val="HTMLCode"/>
            <w:rFonts w:ascii="Consolas" w:hAnsi="Consolas" w:cs="Consolas"/>
            <w:color w:val="F8F8F2"/>
          </w:rPr>
          <w:t>i</w:t>
        </w:r>
        <w:r>
          <w:rPr>
            <w:rStyle w:val="token"/>
            <w:rFonts w:ascii="Consolas" w:hAnsi="Consolas" w:cs="Consolas"/>
            <w:color w:val="F8F8F2"/>
          </w:rPr>
          <w:t>+</w:t>
        </w:r>
        <w:r>
          <w:rPr>
            <w:rStyle w:val="token"/>
            <w:rFonts w:ascii="Consolas" w:hAnsi="Consolas" w:cs="Consolas"/>
            <w:color w:val="AE81FF"/>
          </w:rPr>
          <w:t>1</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AE81FF"/>
          </w:rPr>
          <w:t>5</w:t>
        </w:r>
        <w:r>
          <w:rPr>
            <w:rStyle w:val="token"/>
            <w:rFonts w:ascii="Consolas" w:hAnsi="Consolas" w:cs="Consolas"/>
            <w:color w:val="F8F8F2"/>
          </w:rPr>
          <w:t>]);</w:t>
        </w:r>
        <w:r>
          <w:rPr>
            <w:rStyle w:val="HTMLCode"/>
            <w:rFonts w:ascii="Consolas" w:hAnsi="Consolas" w:cs="Consolas"/>
            <w:color w:val="F8F8F2"/>
          </w:rPr>
          <w:t xml:space="preserve">  </w:t>
        </w:r>
      </w:ins>
    </w:p>
    <w:p w:rsidR="00AF5A10" w:rsidRDefault="00AF5A10" w:rsidP="00AF5A10">
      <w:pPr>
        <w:pStyle w:val="HTMLPreformatted"/>
        <w:shd w:val="clear" w:color="auto" w:fill="1E2A37"/>
        <w:spacing w:before="120" w:after="120"/>
        <w:rPr>
          <w:ins w:id="112" w:author="Unknown"/>
          <w:rStyle w:val="HTMLCode"/>
          <w:rFonts w:ascii="Consolas" w:hAnsi="Consolas" w:cs="Consolas"/>
          <w:color w:val="F8F8F2"/>
        </w:rPr>
      </w:pPr>
      <w:ins w:id="113" w:author="Unknown">
        <w:r>
          <w:rPr>
            <w:rStyle w:val="HTMLCode"/>
            <w:rFonts w:ascii="Consolas" w:hAnsi="Consolas" w:cs="Consolas"/>
            <w:color w:val="F8F8F2"/>
          </w:rPr>
          <w:lastRenderedPageBreak/>
          <w:t xml:space="preserve">                    </w:t>
        </w:r>
      </w:ins>
    </w:p>
    <w:p w:rsidR="00AF5A10" w:rsidRDefault="00AF5A10" w:rsidP="00AF5A10">
      <w:pPr>
        <w:pStyle w:val="HTMLPreformatted"/>
        <w:shd w:val="clear" w:color="auto" w:fill="1E2A37"/>
        <w:spacing w:before="120" w:after="120"/>
        <w:rPr>
          <w:ins w:id="114" w:author="Unknown"/>
          <w:rStyle w:val="HTMLCode"/>
          <w:rFonts w:ascii="Consolas" w:hAnsi="Consolas" w:cs="Consolas"/>
          <w:color w:val="F8F8F2"/>
        </w:rPr>
      </w:pPr>
      <w:ins w:id="115" w:author="Unknown">
        <w:r>
          <w:rPr>
            <w:rStyle w:val="HTMLCode"/>
            <w:rFonts w:ascii="Consolas" w:hAnsi="Consolas" w:cs="Consolas"/>
            <w:color w:val="F8F8F2"/>
          </w:rPr>
          <w:t xml:space="preserve">    </w:t>
        </w:r>
        <w:r>
          <w:rPr>
            <w:rStyle w:val="token"/>
            <w:rFonts w:ascii="Consolas" w:hAnsi="Consolas" w:cs="Consolas"/>
            <w:color w:val="708090"/>
          </w:rPr>
          <w:t>/* eat */</w:t>
        </w:r>
      </w:ins>
    </w:p>
    <w:p w:rsidR="00AF5A10" w:rsidRDefault="00AF5A10" w:rsidP="00AF5A10">
      <w:pPr>
        <w:pStyle w:val="HTMLPreformatted"/>
        <w:shd w:val="clear" w:color="auto" w:fill="1E2A37"/>
        <w:spacing w:before="120" w:after="120"/>
        <w:rPr>
          <w:ins w:id="116" w:author="Unknown"/>
          <w:rStyle w:val="HTMLCode"/>
          <w:rFonts w:ascii="Consolas" w:hAnsi="Consolas" w:cs="Consolas"/>
          <w:color w:val="F8F8F2"/>
        </w:rPr>
      </w:pPr>
      <w:ins w:id="117" w:author="Unknown">
        <w:r>
          <w:rPr>
            <w:rStyle w:val="HTMLCode"/>
            <w:rFonts w:ascii="Consolas" w:hAnsi="Consolas" w:cs="Consolas"/>
            <w:color w:val="F8F8F2"/>
          </w:rPr>
          <w:t xml:space="preserve">    </w:t>
        </w:r>
        <w:proofErr w:type="gramStart"/>
        <w:r>
          <w:rPr>
            <w:rStyle w:val="token"/>
            <w:rFonts w:ascii="Consolas" w:hAnsi="Consolas" w:cs="Consolas"/>
            <w:color w:val="E6DB74"/>
          </w:rPr>
          <w:t>signal</w:t>
        </w:r>
        <w:r>
          <w:rPr>
            <w:rStyle w:val="token"/>
            <w:rFonts w:ascii="Consolas" w:hAnsi="Consolas" w:cs="Consolas"/>
            <w:color w:val="F8F8F2"/>
          </w:rPr>
          <w:t>(</w:t>
        </w:r>
        <w:proofErr w:type="gramEnd"/>
        <w:r>
          <w:rPr>
            <w:rStyle w:val="HTMLCode"/>
            <w:rFonts w:ascii="Consolas" w:hAnsi="Consolas" w:cs="Consolas"/>
            <w:color w:val="F8F8F2"/>
          </w:rPr>
          <w:t>stick</w:t>
        </w:r>
        <w:r>
          <w:rPr>
            <w:rStyle w:val="token"/>
            <w:rFonts w:ascii="Consolas" w:hAnsi="Consolas" w:cs="Consolas"/>
            <w:color w:val="F8F8F2"/>
          </w:rPr>
          <w:t>[</w:t>
        </w:r>
        <w:proofErr w:type="spellStart"/>
        <w:r>
          <w:rPr>
            <w:rStyle w:val="HTMLCode"/>
            <w:rFonts w:ascii="Consolas" w:hAnsi="Consolas" w:cs="Consolas"/>
            <w:color w:val="F8F8F2"/>
          </w:rPr>
          <w:t>i</w:t>
        </w:r>
        <w:proofErr w:type="spellEnd"/>
        <w:r>
          <w:rPr>
            <w:rStyle w:val="token"/>
            <w:rFonts w:ascii="Consolas" w:hAnsi="Consolas" w:cs="Consolas"/>
            <w:color w:val="F8F8F2"/>
          </w:rPr>
          <w:t>]);</w:t>
        </w:r>
      </w:ins>
    </w:p>
    <w:p w:rsidR="00AF5A10" w:rsidRDefault="00AF5A10" w:rsidP="00AF5A10">
      <w:pPr>
        <w:pStyle w:val="HTMLPreformatted"/>
        <w:shd w:val="clear" w:color="auto" w:fill="1E2A37"/>
        <w:spacing w:before="120" w:after="120"/>
        <w:rPr>
          <w:ins w:id="118" w:author="Unknown"/>
          <w:rStyle w:val="HTMLCode"/>
          <w:rFonts w:ascii="Consolas" w:hAnsi="Consolas" w:cs="Consolas"/>
          <w:color w:val="F8F8F2"/>
        </w:rPr>
      </w:pPr>
      <w:ins w:id="119" w:author="Unknown">
        <w:r>
          <w:rPr>
            <w:rStyle w:val="HTMLCode"/>
            <w:rFonts w:ascii="Consolas" w:hAnsi="Consolas" w:cs="Consolas"/>
            <w:color w:val="F8F8F2"/>
          </w:rPr>
          <w:t xml:space="preserve">    </w:t>
        </w:r>
      </w:ins>
    </w:p>
    <w:p w:rsidR="00AF5A10" w:rsidRDefault="00AF5A10" w:rsidP="00AF5A10">
      <w:pPr>
        <w:pStyle w:val="HTMLPreformatted"/>
        <w:shd w:val="clear" w:color="auto" w:fill="1E2A37"/>
        <w:spacing w:before="120" w:after="120"/>
        <w:rPr>
          <w:ins w:id="120" w:author="Unknown"/>
          <w:rStyle w:val="HTMLCode"/>
          <w:rFonts w:ascii="Consolas" w:hAnsi="Consolas" w:cs="Consolas"/>
          <w:color w:val="F8F8F2"/>
        </w:rPr>
      </w:pPr>
      <w:ins w:id="121" w:author="Unknown">
        <w:r>
          <w:rPr>
            <w:rStyle w:val="HTMLCode"/>
            <w:rFonts w:ascii="Consolas" w:hAnsi="Consolas" w:cs="Consolas"/>
            <w:color w:val="F8F8F2"/>
          </w:rPr>
          <w:t xml:space="preserve">    </w:t>
        </w:r>
        <w:proofErr w:type="gramStart"/>
        <w:r>
          <w:rPr>
            <w:rStyle w:val="token"/>
            <w:rFonts w:ascii="Consolas" w:hAnsi="Consolas" w:cs="Consolas"/>
            <w:color w:val="E6DB74"/>
          </w:rPr>
          <w:t>signal</w:t>
        </w:r>
        <w:r>
          <w:rPr>
            <w:rStyle w:val="token"/>
            <w:rFonts w:ascii="Consolas" w:hAnsi="Consolas" w:cs="Consolas"/>
            <w:color w:val="F8F8F2"/>
          </w:rPr>
          <w:t>(</w:t>
        </w:r>
        <w:proofErr w:type="gramEnd"/>
        <w:r>
          <w:rPr>
            <w:rStyle w:val="HTMLCode"/>
            <w:rFonts w:ascii="Consolas" w:hAnsi="Consolas" w:cs="Consolas"/>
            <w:color w:val="F8F8F2"/>
          </w:rPr>
          <w:t>stick</w:t>
        </w:r>
        <w:r>
          <w:rPr>
            <w:rStyle w:val="token"/>
            <w:rFonts w:ascii="Consolas" w:hAnsi="Consolas" w:cs="Consolas"/>
            <w:color w:val="F8F8F2"/>
          </w:rPr>
          <w:t>[(</w:t>
        </w:r>
        <w:r>
          <w:rPr>
            <w:rStyle w:val="HTMLCode"/>
            <w:rFonts w:ascii="Consolas" w:hAnsi="Consolas" w:cs="Consolas"/>
            <w:color w:val="F8F8F2"/>
          </w:rPr>
          <w:t>i</w:t>
        </w:r>
        <w:r>
          <w:rPr>
            <w:rStyle w:val="token"/>
            <w:rFonts w:ascii="Consolas" w:hAnsi="Consolas" w:cs="Consolas"/>
            <w:color w:val="F8F8F2"/>
          </w:rPr>
          <w:t>+</w:t>
        </w:r>
        <w:r>
          <w:rPr>
            <w:rStyle w:val="token"/>
            <w:rFonts w:ascii="Consolas" w:hAnsi="Consolas" w:cs="Consolas"/>
            <w:color w:val="AE81FF"/>
          </w:rPr>
          <w:t>1</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AE81FF"/>
          </w:rPr>
          <w:t>5</w:t>
        </w:r>
        <w:r>
          <w:rPr>
            <w:rStyle w:val="token"/>
            <w:rFonts w:ascii="Consolas" w:hAnsi="Consolas" w:cs="Consolas"/>
            <w:color w:val="F8F8F2"/>
          </w:rPr>
          <w:t>]);</w:t>
        </w:r>
        <w:r>
          <w:rPr>
            <w:rStyle w:val="HTMLCode"/>
            <w:rFonts w:ascii="Consolas" w:hAnsi="Consolas" w:cs="Consolas"/>
            <w:color w:val="F8F8F2"/>
          </w:rPr>
          <w:t xml:space="preserve"> </w:t>
        </w:r>
      </w:ins>
    </w:p>
    <w:p w:rsidR="00AF5A10" w:rsidRDefault="00AF5A10" w:rsidP="00AF5A10">
      <w:pPr>
        <w:pStyle w:val="HTMLPreformatted"/>
        <w:shd w:val="clear" w:color="auto" w:fill="1E2A37"/>
        <w:spacing w:before="120" w:after="120"/>
        <w:rPr>
          <w:ins w:id="122" w:author="Unknown"/>
          <w:rStyle w:val="HTMLCode"/>
          <w:rFonts w:ascii="Consolas" w:hAnsi="Consolas" w:cs="Consolas"/>
          <w:color w:val="F8F8F2"/>
        </w:rPr>
      </w:pPr>
      <w:ins w:id="123" w:author="Unknown">
        <w:r>
          <w:rPr>
            <w:rStyle w:val="HTMLCode"/>
            <w:rFonts w:ascii="Consolas" w:hAnsi="Consolas" w:cs="Consolas"/>
            <w:color w:val="F8F8F2"/>
          </w:rPr>
          <w:t xml:space="preserve">    </w:t>
        </w:r>
        <w:r>
          <w:rPr>
            <w:rStyle w:val="token"/>
            <w:rFonts w:ascii="Consolas" w:hAnsi="Consolas" w:cs="Consolas"/>
            <w:color w:val="708090"/>
          </w:rPr>
          <w:t>/* think */</w:t>
        </w:r>
      </w:ins>
    </w:p>
    <w:p w:rsidR="00AF5A10" w:rsidRDefault="00AF5A10" w:rsidP="00AF5A10">
      <w:pPr>
        <w:rPr>
          <w:ins w:id="124" w:author="Unknown"/>
        </w:rPr>
      </w:pPr>
      <w:ins w:id="125" w:author="Unknown">
        <w:r>
          <w:rPr>
            <w:rStyle w:val="token"/>
            <w:rFonts w:ascii="Consolas" w:hAnsi="Consolas" w:cs="Consolas"/>
            <w:color w:val="F8F8F2"/>
          </w:rPr>
          <w:t>}</w:t>
        </w:r>
      </w:ins>
    </w:p>
    <w:p w:rsidR="00AF5A10" w:rsidRDefault="00AF5A10" w:rsidP="00AF5A10">
      <w:pPr>
        <w:rPr>
          <w:ins w:id="126" w:author="Unknown"/>
          <w:rFonts w:ascii="Arial" w:hAnsi="Arial" w:cs="Arial"/>
          <w:color w:val="333333"/>
          <w:sz w:val="20"/>
          <w:szCs w:val="20"/>
        </w:rPr>
      </w:pPr>
      <w:ins w:id="127" w:author="Unknown">
        <w:r>
          <w:rPr>
            <w:rFonts w:ascii="Arial" w:hAnsi="Arial" w:cs="Arial"/>
            <w:color w:val="333333"/>
            <w:sz w:val="20"/>
            <w:szCs w:val="20"/>
          </w:rPr>
          <w:t>When a philosopher wants to eat the rice, he will wait for the chopstick at his left and picks up that chopstick. Then he waits for the right chopstick to be available, and then picks it too. After eating, he puts both the chopsticks down.</w:t>
        </w:r>
      </w:ins>
    </w:p>
    <w:p w:rsidR="00AF5A10" w:rsidRDefault="00AF5A10" w:rsidP="00AF5A10">
      <w:pPr>
        <w:rPr>
          <w:ins w:id="128" w:author="Unknown"/>
          <w:rFonts w:ascii="Arial" w:hAnsi="Arial" w:cs="Arial"/>
          <w:color w:val="333333"/>
          <w:sz w:val="20"/>
          <w:szCs w:val="20"/>
        </w:rPr>
      </w:pPr>
      <w:ins w:id="129" w:author="Unknown">
        <w:r>
          <w:rPr>
            <w:rFonts w:ascii="Arial" w:hAnsi="Arial" w:cs="Arial"/>
            <w:color w:val="333333"/>
            <w:sz w:val="20"/>
            <w:szCs w:val="20"/>
          </w:rPr>
          <w:t>But if all five philosophers are hungry simultaneously, and each of them pickup one chopstick, then a deadlock situation occurs because they will be waiting for another chopstick forever. The possible solutions for this are:</w:t>
        </w:r>
      </w:ins>
    </w:p>
    <w:p w:rsidR="00AF5A10" w:rsidRDefault="00AF5A10" w:rsidP="00AF5A10">
      <w:pPr>
        <w:rPr>
          <w:ins w:id="130" w:author="Unknown"/>
          <w:rFonts w:ascii="Arial" w:hAnsi="Arial" w:cs="Arial"/>
          <w:color w:val="333333"/>
          <w:sz w:val="20"/>
          <w:szCs w:val="20"/>
        </w:rPr>
      </w:pPr>
      <w:ins w:id="131" w:author="Unknown">
        <w:r>
          <w:rPr>
            <w:rFonts w:ascii="Arial" w:hAnsi="Arial" w:cs="Arial"/>
            <w:color w:val="333333"/>
            <w:sz w:val="20"/>
            <w:szCs w:val="20"/>
          </w:rPr>
          <w:t>A philosopher must be allowed to pick up the chopsticks only if both the left and right chopsticks are available.</w:t>
        </w:r>
      </w:ins>
    </w:p>
    <w:p w:rsidR="00AF5A10" w:rsidRPr="00AF5A10" w:rsidRDefault="00AF5A10" w:rsidP="00AF5A10">
      <w:pPr>
        <w:rPr>
          <w:rFonts w:ascii="Arial" w:hAnsi="Arial" w:cs="Arial"/>
          <w:color w:val="333333"/>
          <w:sz w:val="20"/>
          <w:szCs w:val="20"/>
        </w:rPr>
      </w:pPr>
      <w:ins w:id="132" w:author="Unknown">
        <w:r>
          <w:rPr>
            <w:rFonts w:ascii="Arial" w:hAnsi="Arial" w:cs="Arial"/>
            <w:color w:val="333333"/>
            <w:sz w:val="20"/>
            <w:szCs w:val="20"/>
          </w:rPr>
          <w:t>Allow only four philosophers to sit at the table. That way, if all the four philosophers pick up four chopsticks, there will be one chopstick left on the table. So, one philosopher can start eating and eventually, two chopsticks will be available. In this way, deadlocks can be avoided.</w:t>
        </w:r>
      </w:ins>
    </w:p>
    <w:sectPr w:rsidR="00AF5A10" w:rsidRPr="00AF5A10" w:rsidSect="00C43A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CB0B0E"/>
    <w:multiLevelType w:val="multilevel"/>
    <w:tmpl w:val="8A3C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3730EE"/>
    <w:multiLevelType w:val="multilevel"/>
    <w:tmpl w:val="459A7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0276AD"/>
    <w:multiLevelType w:val="multilevel"/>
    <w:tmpl w:val="5226E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EE61B63"/>
    <w:multiLevelType w:val="multilevel"/>
    <w:tmpl w:val="A8AC6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332B9"/>
    <w:rsid w:val="00724E72"/>
    <w:rsid w:val="007332B9"/>
    <w:rsid w:val="00AF5A10"/>
    <w:rsid w:val="00C43A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A42"/>
  </w:style>
  <w:style w:type="paragraph" w:styleId="Heading1">
    <w:name w:val="heading 1"/>
    <w:basedOn w:val="Normal"/>
    <w:next w:val="Normal"/>
    <w:link w:val="Heading1Char"/>
    <w:uiPriority w:val="9"/>
    <w:qFormat/>
    <w:rsid w:val="00AF5A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332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332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32B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332B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332B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332B9"/>
    <w:rPr>
      <w:rFonts w:ascii="Courier New" w:eastAsia="Times New Roman" w:hAnsi="Courier New" w:cs="Courier New"/>
      <w:sz w:val="20"/>
      <w:szCs w:val="20"/>
    </w:rPr>
  </w:style>
  <w:style w:type="paragraph" w:customStyle="1" w:styleId="center">
    <w:name w:val="center"/>
    <w:basedOn w:val="Normal"/>
    <w:rsid w:val="007332B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33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32B9"/>
    <w:rPr>
      <w:rFonts w:ascii="Courier New" w:eastAsia="Times New Roman" w:hAnsi="Courier New" w:cs="Courier New"/>
      <w:sz w:val="20"/>
      <w:szCs w:val="20"/>
    </w:rPr>
  </w:style>
  <w:style w:type="character" w:customStyle="1" w:styleId="token">
    <w:name w:val="token"/>
    <w:basedOn w:val="DefaultParagraphFont"/>
    <w:rsid w:val="007332B9"/>
  </w:style>
  <w:style w:type="paragraph" w:styleId="BalloonText">
    <w:name w:val="Balloon Text"/>
    <w:basedOn w:val="Normal"/>
    <w:link w:val="BalloonTextChar"/>
    <w:uiPriority w:val="99"/>
    <w:semiHidden/>
    <w:unhideWhenUsed/>
    <w:rsid w:val="007332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32B9"/>
    <w:rPr>
      <w:rFonts w:ascii="Tahoma" w:hAnsi="Tahoma" w:cs="Tahoma"/>
      <w:sz w:val="16"/>
      <w:szCs w:val="16"/>
    </w:rPr>
  </w:style>
  <w:style w:type="paragraph" w:styleId="NoSpacing">
    <w:name w:val="No Spacing"/>
    <w:uiPriority w:val="1"/>
    <w:qFormat/>
    <w:rsid w:val="007332B9"/>
    <w:pPr>
      <w:spacing w:after="0" w:line="240" w:lineRule="auto"/>
    </w:pPr>
  </w:style>
  <w:style w:type="character" w:customStyle="1" w:styleId="Heading1Char">
    <w:name w:val="Heading 1 Char"/>
    <w:basedOn w:val="DefaultParagraphFont"/>
    <w:link w:val="Heading1"/>
    <w:uiPriority w:val="9"/>
    <w:rsid w:val="00AF5A1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86729961">
      <w:bodyDiv w:val="1"/>
      <w:marLeft w:val="0"/>
      <w:marRight w:val="0"/>
      <w:marTop w:val="0"/>
      <w:marBottom w:val="0"/>
      <w:divBdr>
        <w:top w:val="none" w:sz="0" w:space="0" w:color="auto"/>
        <w:left w:val="none" w:sz="0" w:space="0" w:color="auto"/>
        <w:bottom w:val="none" w:sz="0" w:space="0" w:color="auto"/>
        <w:right w:val="none" w:sz="0" w:space="0" w:color="auto"/>
      </w:divBdr>
    </w:div>
    <w:div w:id="1462116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803</Words>
  <Characters>4580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hcl</dc:creator>
  <cp:lastModifiedBy>hcl</cp:lastModifiedBy>
  <cp:revision>2</cp:revision>
  <dcterms:created xsi:type="dcterms:W3CDTF">2019-08-21T05:59:00Z</dcterms:created>
  <dcterms:modified xsi:type="dcterms:W3CDTF">2019-08-21T06:14:00Z</dcterms:modified>
</cp:coreProperties>
</file>